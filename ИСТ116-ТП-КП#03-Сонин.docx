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6D" w:rsidRDefault="006A1F6D" w:rsidP="006A1F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этап курсового проектирования</w:t>
      </w:r>
      <w:r w:rsidR="007B263C">
        <w:rPr>
          <w:rFonts w:ascii="Times New Roman" w:hAnsi="Times New Roman" w:cs="Times New Roman"/>
          <w:sz w:val="32"/>
          <w:szCs w:val="32"/>
        </w:rPr>
        <w:t>.</w:t>
      </w:r>
    </w:p>
    <w:p w:rsidR="006A1F6D" w:rsidRDefault="006A1F6D" w:rsidP="006A1F6D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 студент гр. ИСТ-116 Сонин А.С.</w:t>
      </w:r>
    </w:p>
    <w:p w:rsidR="006A1F6D" w:rsidRDefault="006A1F6D" w:rsidP="006A1F6D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</w:t>
      </w:r>
      <w:r w:rsidR="007B263C">
        <w:rPr>
          <w:rFonts w:ascii="Times New Roman" w:hAnsi="Times New Roman" w:cs="Times New Roman"/>
          <w:sz w:val="28"/>
          <w:szCs w:val="32"/>
        </w:rPr>
        <w:t>автоматизация и учет подвижного состава автобусного предприятия</w:t>
      </w:r>
      <w:r w:rsidRPr="004A2E3E">
        <w:rPr>
          <w:rFonts w:ascii="Times New Roman" w:hAnsi="Times New Roman" w:cs="Times New Roman"/>
          <w:sz w:val="28"/>
          <w:szCs w:val="32"/>
        </w:rPr>
        <w:t>»</w:t>
      </w: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C06A96" w:rsidRDefault="00A75B7D" w:rsidP="00C06A96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A75B7D">
        <w:rPr>
          <w:rFonts w:ascii="Times New Roman" w:hAnsi="Times New Roman" w:cs="Times New Roman"/>
          <w:sz w:val="28"/>
          <w:szCs w:val="32"/>
        </w:rPr>
        <w:t>Автобусный транспорт - один из основных элементов благоустройства городов. Поэтому его развитие неразрывно связано с ростом местности городского населения и его материальным благосостоянием, т.к. пользование им позволяет</w:t>
      </w:r>
      <w:r>
        <w:rPr>
          <w:rFonts w:ascii="Times New Roman" w:hAnsi="Times New Roman" w:cs="Times New Roman"/>
          <w:sz w:val="28"/>
          <w:szCs w:val="32"/>
        </w:rPr>
        <w:t xml:space="preserve"> значительно</w:t>
      </w:r>
      <w:r w:rsidRPr="00A75B7D">
        <w:rPr>
          <w:rFonts w:ascii="Times New Roman" w:hAnsi="Times New Roman" w:cs="Times New Roman"/>
          <w:sz w:val="28"/>
          <w:szCs w:val="32"/>
        </w:rPr>
        <w:t xml:space="preserve"> экономить время для поездок на работу, учебу и по культурно - бытовым целям.</w:t>
      </w:r>
      <w:r w:rsidR="00C06A96" w:rsidRPr="00C06A96">
        <w:rPr>
          <w:rFonts w:ascii="Times New Roman" w:hAnsi="Times New Roman" w:cs="Times New Roman"/>
          <w:sz w:val="28"/>
          <w:szCs w:val="32"/>
        </w:rPr>
        <w:t xml:space="preserve"> </w:t>
      </w:r>
      <w:r w:rsidR="006B28C0">
        <w:rPr>
          <w:rFonts w:ascii="Times New Roman" w:hAnsi="Times New Roman" w:cs="Times New Roman"/>
          <w:sz w:val="28"/>
          <w:szCs w:val="32"/>
        </w:rPr>
        <w:t>Сотрудникам</w:t>
      </w:r>
      <w:r w:rsidR="00C06A96">
        <w:rPr>
          <w:rFonts w:ascii="Times New Roman" w:hAnsi="Times New Roman" w:cs="Times New Roman"/>
          <w:sz w:val="28"/>
          <w:szCs w:val="32"/>
        </w:rPr>
        <w:t xml:space="preserve"> автобусного предприятия приходится ежедневно сталкиваться с множеством проблем организационного, экономического и финансового характера, которые приходится решать интуитивно.</w:t>
      </w:r>
    </w:p>
    <w:p w:rsidR="00A75B7D" w:rsidRPr="00A75B7D" w:rsidRDefault="00C06A96" w:rsidP="00BD7BF4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В данном курсовом проекте разрабатывается автоматизированная информационная система учета </w:t>
      </w:r>
      <w:r w:rsidR="00BD7BF4">
        <w:rPr>
          <w:rFonts w:ascii="Times New Roman" w:hAnsi="Times New Roman" w:cs="Times New Roman"/>
          <w:sz w:val="28"/>
          <w:szCs w:val="32"/>
        </w:rPr>
        <w:t>подвижного состава автобусного предприятия. Основной задачей данной системы является учет и автоматизация работы сотрудников на предприятии.</w:t>
      </w:r>
    </w:p>
    <w:p w:rsidR="006A1F6D" w:rsidRDefault="006A1F6D" w:rsidP="006A1F6D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Словарь предметной области</w:t>
      </w:r>
    </w:p>
    <w:p w:rsidR="006A1F6D" w:rsidRDefault="006A1F6D" w:rsidP="00BD7BF4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6B28C0" w:rsidRPr="006B28C0">
        <w:rPr>
          <w:rFonts w:ascii="Times New Roman" w:hAnsi="Times New Roman" w:cs="Times New Roman"/>
          <w:sz w:val="28"/>
          <w:szCs w:val="32"/>
          <w:u w:val="single"/>
          <w:lang w:val="en-US"/>
        </w:rPr>
        <w:t>VIN</w:t>
      </w:r>
      <w:r w:rsidR="006B28C0" w:rsidRPr="006B28C0">
        <w:rPr>
          <w:rFonts w:ascii="Times New Roman" w:hAnsi="Times New Roman" w:cs="Times New Roman"/>
          <w:sz w:val="28"/>
          <w:szCs w:val="32"/>
          <w:u w:val="single"/>
        </w:rPr>
        <w:t>-номер</w:t>
      </w:r>
      <w:r w:rsidR="006B28C0">
        <w:rPr>
          <w:rFonts w:ascii="Times New Roman" w:hAnsi="Times New Roman" w:cs="Times New Roman"/>
          <w:sz w:val="28"/>
          <w:szCs w:val="32"/>
        </w:rPr>
        <w:t xml:space="preserve"> (и</w:t>
      </w:r>
      <w:r w:rsidR="006B28C0" w:rsidRPr="006B28C0">
        <w:rPr>
          <w:rFonts w:ascii="Times New Roman" w:hAnsi="Times New Roman" w:cs="Times New Roman"/>
          <w:sz w:val="28"/>
          <w:szCs w:val="32"/>
        </w:rPr>
        <w:t>дентификационный номер транспортного средства</w:t>
      </w:r>
      <w:r w:rsidR="006B28C0">
        <w:rPr>
          <w:rFonts w:ascii="Times New Roman" w:hAnsi="Times New Roman" w:cs="Times New Roman"/>
          <w:sz w:val="28"/>
          <w:szCs w:val="32"/>
        </w:rPr>
        <w:t>)</w:t>
      </w:r>
      <w:r w:rsidR="006B28C0" w:rsidRPr="006B28C0">
        <w:rPr>
          <w:rFonts w:ascii="Times New Roman" w:hAnsi="Times New Roman" w:cs="Times New Roman"/>
          <w:sz w:val="28"/>
          <w:szCs w:val="32"/>
        </w:rPr>
        <w:t xml:space="preserve"> — уникальный код транспортного средства, состоящий из 17 символов. В коде представлена информация о производителе и характеристиках транспортного средства, и годе выпуска.</w:t>
      </w:r>
    </w:p>
    <w:p w:rsidR="006B28C0" w:rsidRDefault="006B28C0" w:rsidP="006B28C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6B28C0">
        <w:rPr>
          <w:rFonts w:ascii="Times New Roman" w:hAnsi="Times New Roman" w:cs="Times New Roman"/>
          <w:sz w:val="28"/>
          <w:szCs w:val="32"/>
          <w:u w:val="single"/>
        </w:rPr>
        <w:t>Регистрационный знак</w:t>
      </w:r>
      <w:r w:rsidRPr="006B28C0">
        <w:rPr>
          <w:rFonts w:ascii="Times New Roman" w:hAnsi="Times New Roman" w:cs="Times New Roman"/>
          <w:sz w:val="28"/>
          <w:szCs w:val="32"/>
        </w:rPr>
        <w:t xml:space="preserve"> — специальный символи</w:t>
      </w:r>
      <w:r>
        <w:rPr>
          <w:rFonts w:ascii="Times New Roman" w:hAnsi="Times New Roman" w:cs="Times New Roman"/>
          <w:sz w:val="28"/>
          <w:szCs w:val="32"/>
        </w:rPr>
        <w:t xml:space="preserve">ческий знак, изготовленный на металлические </w:t>
      </w:r>
      <w:r w:rsidRPr="006B28C0">
        <w:rPr>
          <w:rFonts w:ascii="Times New Roman" w:hAnsi="Times New Roman" w:cs="Times New Roman"/>
          <w:sz w:val="28"/>
          <w:szCs w:val="32"/>
        </w:rPr>
        <w:t>пластины</w:t>
      </w:r>
      <w:r>
        <w:rPr>
          <w:rFonts w:ascii="Times New Roman" w:hAnsi="Times New Roman" w:cs="Times New Roman"/>
          <w:sz w:val="28"/>
          <w:szCs w:val="32"/>
        </w:rPr>
        <w:t xml:space="preserve">, </w:t>
      </w:r>
      <w:r w:rsidRPr="006B28C0">
        <w:rPr>
          <w:rFonts w:ascii="Times New Roman" w:hAnsi="Times New Roman" w:cs="Times New Roman"/>
          <w:sz w:val="28"/>
          <w:szCs w:val="32"/>
        </w:rPr>
        <w:t xml:space="preserve">используемое для учёта автомобилей, мотоциклов, грузовой, специальной, строительной </w:t>
      </w:r>
      <w:r>
        <w:rPr>
          <w:rFonts w:ascii="Times New Roman" w:hAnsi="Times New Roman" w:cs="Times New Roman"/>
          <w:sz w:val="28"/>
          <w:szCs w:val="32"/>
        </w:rPr>
        <w:t xml:space="preserve">техники и вооружения, прицепов. </w:t>
      </w:r>
      <w:r w:rsidRPr="006B28C0">
        <w:rPr>
          <w:rFonts w:ascii="Times New Roman" w:hAnsi="Times New Roman" w:cs="Times New Roman"/>
          <w:sz w:val="28"/>
          <w:szCs w:val="32"/>
        </w:rPr>
        <w:t>Устанавливаются на передней и задней частях техники (на прицепы и мотоциклы — только сзади).</w:t>
      </w:r>
    </w:p>
    <w:p w:rsidR="006B28C0" w:rsidRDefault="006B28C0" w:rsidP="007B5F65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7B5F65" w:rsidRPr="007B5F65">
        <w:rPr>
          <w:rFonts w:ascii="Times New Roman" w:hAnsi="Times New Roman" w:cs="Times New Roman"/>
          <w:sz w:val="28"/>
          <w:szCs w:val="32"/>
          <w:u w:val="single"/>
        </w:rPr>
        <w:t>Путевой лист</w:t>
      </w:r>
      <w:r w:rsidR="007B5F65" w:rsidRPr="007B5F65">
        <w:t xml:space="preserve"> </w:t>
      </w:r>
      <w:r w:rsidR="007B5F65">
        <w:rPr>
          <w:rFonts w:ascii="Times New Roman" w:hAnsi="Times New Roman" w:cs="Times New Roman"/>
          <w:sz w:val="28"/>
          <w:szCs w:val="32"/>
        </w:rPr>
        <w:t>—</w:t>
      </w:r>
      <w:r w:rsidR="007B5F65" w:rsidRPr="007B5F65">
        <w:rPr>
          <w:rFonts w:ascii="Times New Roman" w:hAnsi="Times New Roman" w:cs="Times New Roman"/>
          <w:sz w:val="28"/>
          <w:szCs w:val="32"/>
        </w:rPr>
        <w:t xml:space="preserve"> основной первичный документ учёта работы водителя и пробега, маршрута автомобиля, выдаваемый ежедневно водителям транспортных средств.</w:t>
      </w:r>
    </w:p>
    <w:p w:rsidR="00565AEE" w:rsidRPr="00565AEE" w:rsidRDefault="00565AEE" w:rsidP="00565AE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565AEE">
        <w:rPr>
          <w:rFonts w:ascii="Times New Roman" w:hAnsi="Times New Roman" w:cs="Times New Roman"/>
          <w:sz w:val="28"/>
          <w:szCs w:val="32"/>
          <w:u w:val="single"/>
        </w:rPr>
        <w:t>Диспетчер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565AEE">
        <w:rPr>
          <w:rFonts w:ascii="Times New Roman" w:hAnsi="Times New Roman" w:cs="Times New Roman"/>
          <w:sz w:val="28"/>
          <w:szCs w:val="32"/>
        </w:rPr>
        <w:t>— должностное лицо, отвечающее за координацию каких-либо действий в определённой сфере.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 Роли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 xml:space="preserve">1. Администратор. 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администрирующий систему</w:t>
      </w:r>
      <w:r w:rsidR="00BD7BF4">
        <w:rPr>
          <w:rFonts w:ascii="Times New Roman" w:hAnsi="Times New Roman" w:cs="Times New Roman"/>
          <w:sz w:val="28"/>
          <w:szCs w:val="32"/>
        </w:rPr>
        <w:t>. Может редактировать информацию о сотрудниках.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 xml:space="preserve">2. </w:t>
      </w:r>
      <w:r w:rsidR="00BD7BF4">
        <w:rPr>
          <w:rFonts w:ascii="Times New Roman" w:hAnsi="Times New Roman" w:cs="Times New Roman"/>
          <w:i/>
          <w:sz w:val="28"/>
          <w:szCs w:val="32"/>
        </w:rPr>
        <w:t>Диспетчер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Человек, занимающийся </w:t>
      </w:r>
      <w:r w:rsidR="00BD7BF4">
        <w:rPr>
          <w:rFonts w:ascii="Times New Roman" w:hAnsi="Times New Roman" w:cs="Times New Roman"/>
          <w:sz w:val="28"/>
          <w:szCs w:val="32"/>
        </w:rPr>
        <w:t>учетом путевых листов. Может редактировать путевые листы.</w:t>
      </w:r>
    </w:p>
    <w:p w:rsidR="006A1F6D" w:rsidRDefault="00BD7BF4" w:rsidP="006A1F6D">
      <w:pPr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3. Зав. автопарком</w:t>
      </w:r>
    </w:p>
    <w:p w:rsidR="00651EBD" w:rsidRDefault="006A1F6D" w:rsidP="00BD7BF4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Человек, занимающийся учетом </w:t>
      </w:r>
      <w:r w:rsidR="00BD7BF4">
        <w:rPr>
          <w:rFonts w:ascii="Times New Roman" w:hAnsi="Times New Roman" w:cs="Times New Roman"/>
          <w:sz w:val="28"/>
          <w:szCs w:val="32"/>
        </w:rPr>
        <w:t>автобусов на предприятии. Может редактировать информацию об автобусах.</w:t>
      </w:r>
    </w:p>
    <w:p w:rsidR="00651EBD" w:rsidRDefault="00651EBD" w:rsidP="00651EBD">
      <w:pPr>
        <w:ind w:firstLine="708"/>
        <w:jc w:val="both"/>
        <w:rPr>
          <w:ins w:id="0" w:author="Александр Сонин" w:date="2018-10-19T14:36:00Z"/>
          <w:rFonts w:ascii="Times New Roman" w:hAnsi="Times New Roman" w:cs="Times New Roman"/>
          <w:i/>
          <w:sz w:val="28"/>
          <w:szCs w:val="32"/>
        </w:rPr>
      </w:pPr>
      <w:ins w:id="1" w:author="Александр Сонин" w:date="2018-10-19T14:36:00Z">
        <w:r>
          <w:rPr>
            <w:rFonts w:ascii="Times New Roman" w:hAnsi="Times New Roman" w:cs="Times New Roman"/>
            <w:i/>
            <w:sz w:val="28"/>
            <w:szCs w:val="32"/>
          </w:rPr>
          <w:t>4. Водитель</w:t>
        </w:r>
      </w:ins>
    </w:p>
    <w:p w:rsidR="00651EBD" w:rsidRDefault="00651EBD" w:rsidP="00651EBD">
      <w:pPr>
        <w:jc w:val="both"/>
        <w:rPr>
          <w:ins w:id="2" w:author="Александр Сонин" w:date="2018-10-19T14:36:00Z"/>
          <w:rFonts w:ascii="Times New Roman" w:hAnsi="Times New Roman" w:cs="Times New Roman"/>
          <w:sz w:val="28"/>
          <w:szCs w:val="32"/>
        </w:rPr>
      </w:pPr>
      <w:ins w:id="3" w:author="Александр Сонин" w:date="2018-10-19T14:36:00Z">
        <w:r>
          <w:rPr>
            <w:rFonts w:ascii="Times New Roman" w:hAnsi="Times New Roman" w:cs="Times New Roman"/>
            <w:i/>
            <w:sz w:val="28"/>
            <w:szCs w:val="32"/>
          </w:rPr>
          <w:tab/>
        </w:r>
        <w:r>
          <w:rPr>
            <w:rFonts w:ascii="Times New Roman" w:hAnsi="Times New Roman" w:cs="Times New Roman"/>
            <w:sz w:val="28"/>
            <w:szCs w:val="32"/>
          </w:rPr>
          <w:t>Человек, занимающийся реализацией путевых листов. Может редактировать путевые листы.</w:t>
        </w:r>
      </w:ins>
    </w:p>
    <w:p w:rsidR="00651EBD" w:rsidRDefault="00651EBD" w:rsidP="00BD7BF4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51EBD" w:rsidRPr="00F044B3" w:rsidRDefault="00651EBD" w:rsidP="00BD7BF4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Спецификация прецедентов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Прецедент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Авторизоваться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Сотрудник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6A1F6D" w:rsidP="006A1F6D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 xml:space="preserve">Актер не авторизован. </w:t>
      </w:r>
      <w:r w:rsidRPr="00804807">
        <w:rPr>
          <w:rFonts w:ascii="Times New Roman" w:hAnsi="Times New Roman" w:cs="Times New Roman"/>
          <w:b/>
          <w:sz w:val="28"/>
        </w:rPr>
        <w:tab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29551E" w:rsidRDefault="006A1F6D" w:rsidP="006A1F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Актер вводит верную комбинацию логин-пароль.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29551E" w:rsidRDefault="006A1F6D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Введена не правильная пара логин-пароль. Актер заново вводит данные для авторизации</w:t>
      </w:r>
      <w:r>
        <w:rPr>
          <w:rFonts w:ascii="Times New Roman" w:hAnsi="Times New Roman" w:cs="Times New Roman"/>
          <w:sz w:val="28"/>
        </w:rPr>
        <w:t>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Pr="00BB1164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 w:rsidRPr="00BB1164">
        <w:rPr>
          <w:rFonts w:ascii="Times New Roman" w:hAnsi="Times New Roman" w:cs="Times New Roman"/>
          <w:i/>
          <w:sz w:val="28"/>
        </w:rPr>
        <w:t xml:space="preserve"> 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E95725">
        <w:rPr>
          <w:rFonts w:ascii="Times New Roman" w:hAnsi="Times New Roman" w:cs="Times New Roman"/>
          <w:sz w:val="28"/>
        </w:rPr>
        <w:t>Добавить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6A1F6D" w:rsidRPr="0001376A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Pr="0029551E">
        <w:rPr>
          <w:rFonts w:ascii="Times New Roman" w:hAnsi="Times New Roman" w:cs="Times New Roman"/>
          <w:sz w:val="28"/>
        </w:rPr>
        <w:t>Администратор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6A1F6D" w:rsidRPr="00804807" w:rsidRDefault="006A1F6D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Актер должен быть авторизирован в системе как администратор.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6A1F6D" w:rsidP="006A1F6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lastRenderedPageBreak/>
        <w:t xml:space="preserve">Актер </w:t>
      </w:r>
      <w:r w:rsidR="00DA0777">
        <w:rPr>
          <w:rFonts w:ascii="Times New Roman" w:hAnsi="Times New Roman" w:cs="Times New Roman"/>
          <w:sz w:val="28"/>
        </w:rPr>
        <w:t>вводит ФИО, адрес, телефон</w:t>
      </w:r>
      <w:r w:rsidR="006B28C0">
        <w:rPr>
          <w:rFonts w:ascii="Times New Roman" w:hAnsi="Times New Roman" w:cs="Times New Roman"/>
          <w:sz w:val="28"/>
        </w:rPr>
        <w:t>, роль сотрудника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Pr="00804807">
        <w:rPr>
          <w:rFonts w:ascii="Times New Roman" w:hAnsi="Times New Roman" w:cs="Times New Roman"/>
          <w:sz w:val="28"/>
        </w:rPr>
        <w:t xml:space="preserve">в соответствующие поля. </w:t>
      </w:r>
    </w:p>
    <w:p w:rsidR="006A1F6D" w:rsidRPr="0029551E" w:rsidRDefault="006A1F6D" w:rsidP="006A1F6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Далее Актер подтверждает создание нового сотрудника нажатием на кнопку.</w:t>
      </w:r>
    </w:p>
    <w:p w:rsidR="006A1F6D" w:rsidRDefault="006B28C0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Pr="0029551E" w:rsidRDefault="00426609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 не заполнил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Pr="00BB1164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7C0251">
        <w:rPr>
          <w:rFonts w:ascii="Times New Roman" w:hAnsi="Times New Roman" w:cs="Times New Roman"/>
          <w:sz w:val="28"/>
        </w:rPr>
        <w:t>Редактировать данные сотрудника</w:t>
      </w:r>
      <w:r>
        <w:rPr>
          <w:rFonts w:ascii="Times New Roman" w:hAnsi="Times New Roman" w:cs="Times New Roman"/>
          <w:sz w:val="28"/>
        </w:rPr>
        <w:t>»</w:t>
      </w:r>
    </w:p>
    <w:p w:rsidR="006A1F6D" w:rsidRPr="0001376A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3D0408">
        <w:rPr>
          <w:rFonts w:ascii="Times New Roman" w:hAnsi="Times New Roman" w:cs="Times New Roman"/>
          <w:sz w:val="28"/>
        </w:rPr>
        <w:t>дминистратор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</w:p>
    <w:p w:rsidR="006A1F6D" w:rsidRPr="0029551E" w:rsidRDefault="006A1F6D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9551E">
        <w:rPr>
          <w:rFonts w:ascii="Times New Roman" w:hAnsi="Times New Roman" w:cs="Times New Roman"/>
          <w:sz w:val="28"/>
        </w:rPr>
        <w:t>Актер должен быть авторизирован в системе как администратор</w:t>
      </w:r>
    </w:p>
    <w:p w:rsidR="006A1F6D" w:rsidRPr="0029551E" w:rsidRDefault="006A1F6D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Pr="0029551E">
        <w:rPr>
          <w:rFonts w:ascii="Times New Roman" w:hAnsi="Times New Roman" w:cs="Times New Roman"/>
          <w:sz w:val="28"/>
        </w:rPr>
        <w:t xml:space="preserve"> сотрудник присутствует в базе данных.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6A1F6D" w:rsidP="006A1F6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Актер вводит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="006B28C0">
        <w:rPr>
          <w:rFonts w:ascii="Times New Roman" w:hAnsi="Times New Roman" w:cs="Times New Roman"/>
          <w:sz w:val="28"/>
        </w:rPr>
        <w:t>ФИО</w:t>
      </w:r>
      <w:r w:rsidRPr="00804807">
        <w:rPr>
          <w:rFonts w:ascii="Times New Roman" w:hAnsi="Times New Roman" w:cs="Times New Roman"/>
          <w:sz w:val="28"/>
        </w:rPr>
        <w:t xml:space="preserve"> для поиска сотрудника в базе данных и открывает шаблон его анкеты, изменяет данные о сотруднике. </w:t>
      </w:r>
    </w:p>
    <w:p w:rsidR="006A1F6D" w:rsidRPr="00804807" w:rsidRDefault="006A1F6D" w:rsidP="006A1F6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804807">
        <w:rPr>
          <w:rFonts w:ascii="Times New Roman" w:hAnsi="Times New Roman" w:cs="Times New Roman"/>
          <w:sz w:val="28"/>
        </w:rPr>
        <w:t>Далее Актер подтверждает изменения 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6A1F6D" w:rsidRPr="00804807" w:rsidRDefault="006A1F6D" w:rsidP="006A1F6D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="00426609">
        <w:rPr>
          <w:rFonts w:ascii="Times New Roman" w:hAnsi="Times New Roman" w:cs="Times New Roman"/>
          <w:sz w:val="28"/>
        </w:rPr>
        <w:t xml:space="preserve"> не заполнил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654D52">
        <w:rPr>
          <w:rFonts w:ascii="Times New Roman" w:hAnsi="Times New Roman" w:cs="Times New Roman"/>
          <w:sz w:val="28"/>
        </w:rPr>
        <w:t>Удалить сотрудника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</w:t>
      </w:r>
      <w:r w:rsidRPr="00A075A8">
        <w:rPr>
          <w:rFonts w:ascii="Times New Roman" w:hAnsi="Times New Roman" w:cs="Times New Roman"/>
          <w:sz w:val="28"/>
        </w:rPr>
        <w:t>дминистратор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804807" w:rsidRDefault="006A1F6D" w:rsidP="006A1F6D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Актер</w:t>
      </w:r>
      <w:r w:rsidR="006B28C0">
        <w:rPr>
          <w:rFonts w:ascii="Times New Roman" w:hAnsi="Times New Roman" w:cs="Times New Roman"/>
          <w:sz w:val="28"/>
        </w:rPr>
        <w:t xml:space="preserve"> должен быть авторизирован</w:t>
      </w:r>
      <w:r w:rsidRPr="00804807">
        <w:rPr>
          <w:rFonts w:ascii="Times New Roman" w:hAnsi="Times New Roman" w:cs="Times New Roman"/>
          <w:sz w:val="28"/>
        </w:rPr>
        <w:t xml:space="preserve"> в системе как администратор</w:t>
      </w:r>
      <w:r>
        <w:rPr>
          <w:rFonts w:ascii="Times New Roman" w:hAnsi="Times New Roman" w:cs="Times New Roman"/>
          <w:sz w:val="28"/>
        </w:rPr>
        <w:t>.</w:t>
      </w:r>
    </w:p>
    <w:p w:rsidR="006A1F6D" w:rsidRDefault="006A1F6D" w:rsidP="006A1F6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Редактируемый</w:t>
      </w:r>
      <w:r w:rsidRPr="0029551E">
        <w:rPr>
          <w:rFonts w:ascii="Times New Roman" w:hAnsi="Times New Roman" w:cs="Times New Roman"/>
          <w:sz w:val="28"/>
        </w:rPr>
        <w:t xml:space="preserve"> сотрудник присутствует в базе данных.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CF68DA" w:rsidRDefault="00DA0777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Актер вводит </w:t>
      </w:r>
      <w:r w:rsidR="006B28C0">
        <w:rPr>
          <w:rFonts w:ascii="Times New Roman" w:hAnsi="Times New Roman" w:cs="Times New Roman"/>
          <w:sz w:val="28"/>
        </w:rPr>
        <w:t>ФИО</w:t>
      </w:r>
      <w:r w:rsidR="006A1F6D" w:rsidRPr="00CF68DA">
        <w:rPr>
          <w:rFonts w:ascii="Times New Roman" w:hAnsi="Times New Roman" w:cs="Times New Roman"/>
          <w:sz w:val="28"/>
        </w:rPr>
        <w:t xml:space="preserve"> для поиска сотрудника в базе данных и удаляет данного сотрудника.</w:t>
      </w:r>
    </w:p>
    <w:p w:rsidR="006A1F6D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</w:p>
    <w:p w:rsidR="006A1F6D" w:rsidRPr="00CF68DA" w:rsidRDefault="006A1F6D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Сотрудник не найден в базе данных.</w:t>
      </w:r>
      <w:r>
        <w:rPr>
          <w:rFonts w:ascii="Times New Roman" w:hAnsi="Times New Roman" w:cs="Times New Roman"/>
          <w:sz w:val="28"/>
        </w:rPr>
        <w:t xml:space="preserve"> </w:t>
      </w:r>
      <w:r w:rsidRPr="00CF68DA">
        <w:rPr>
          <w:rFonts w:ascii="Times New Roman" w:hAnsi="Times New Roman" w:cs="Times New Roman"/>
          <w:sz w:val="28"/>
        </w:rPr>
        <w:t>Выполняется повторный поиск или отмена удаления.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426609">
        <w:rPr>
          <w:rFonts w:ascii="Times New Roman" w:hAnsi="Times New Roman" w:cs="Times New Roman"/>
          <w:sz w:val="28"/>
        </w:rPr>
        <w:t>Добавить автобус</w:t>
      </w:r>
      <w:r>
        <w:rPr>
          <w:rFonts w:ascii="Times New Roman" w:hAnsi="Times New Roman" w:cs="Times New Roman"/>
          <w:sz w:val="28"/>
        </w:rPr>
        <w:t>»</w:t>
      </w:r>
      <w:r w:rsidRPr="00CF68DA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426609">
        <w:rPr>
          <w:rFonts w:ascii="Times New Roman" w:hAnsi="Times New Roman" w:cs="Times New Roman"/>
          <w:sz w:val="28"/>
        </w:rPr>
        <w:t>Зав. автопарком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CF68DA" w:rsidRDefault="006A1F6D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 З</w:t>
      </w:r>
      <w:r w:rsidR="00426609">
        <w:rPr>
          <w:rFonts w:ascii="Times New Roman" w:hAnsi="Times New Roman" w:cs="Times New Roman"/>
          <w:sz w:val="28"/>
        </w:rPr>
        <w:t>ав. автопарком</w:t>
      </w:r>
      <w:r w:rsidRPr="00CF68DA">
        <w:rPr>
          <w:rFonts w:ascii="Times New Roman" w:hAnsi="Times New Roman" w:cs="Times New Roman"/>
          <w:sz w:val="28"/>
        </w:rPr>
        <w:t>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Default="006A1F6D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lastRenderedPageBreak/>
        <w:t xml:space="preserve">Актер вводит </w:t>
      </w:r>
      <w:r w:rsidR="00DA0777">
        <w:rPr>
          <w:rFonts w:ascii="Times New Roman" w:hAnsi="Times New Roman" w:cs="Times New Roman"/>
          <w:sz w:val="28"/>
        </w:rPr>
        <w:t>н</w:t>
      </w:r>
      <w:r w:rsidRPr="00CF68DA">
        <w:rPr>
          <w:rFonts w:ascii="Times New Roman" w:hAnsi="Times New Roman" w:cs="Times New Roman"/>
          <w:sz w:val="28"/>
        </w:rPr>
        <w:t>аименование</w:t>
      </w:r>
      <w:r w:rsidR="00426609">
        <w:rPr>
          <w:rFonts w:ascii="Times New Roman" w:hAnsi="Times New Roman" w:cs="Times New Roman"/>
          <w:sz w:val="28"/>
        </w:rPr>
        <w:t xml:space="preserve"> автобуса, </w:t>
      </w:r>
      <w:r w:rsidR="00076E2C">
        <w:rPr>
          <w:rFonts w:ascii="Times New Roman" w:hAnsi="Times New Roman" w:cs="Times New Roman"/>
          <w:sz w:val="28"/>
        </w:rPr>
        <w:t>регистрационный знак</w:t>
      </w:r>
      <w:r w:rsidR="00426609">
        <w:rPr>
          <w:rFonts w:ascii="Times New Roman" w:hAnsi="Times New Roman" w:cs="Times New Roman"/>
          <w:sz w:val="28"/>
        </w:rPr>
        <w:t xml:space="preserve">, цвет, </w:t>
      </w:r>
      <w:r w:rsidR="00426609">
        <w:rPr>
          <w:rFonts w:ascii="Times New Roman" w:hAnsi="Times New Roman" w:cs="Times New Roman"/>
          <w:sz w:val="28"/>
          <w:lang w:val="en-US"/>
        </w:rPr>
        <w:t>VIN</w:t>
      </w:r>
      <w:r w:rsidR="00426609" w:rsidRPr="00426609">
        <w:rPr>
          <w:rFonts w:ascii="Times New Roman" w:hAnsi="Times New Roman" w:cs="Times New Roman"/>
          <w:sz w:val="28"/>
        </w:rPr>
        <w:t>-</w:t>
      </w:r>
      <w:r w:rsidR="00426609">
        <w:rPr>
          <w:rFonts w:ascii="Times New Roman" w:hAnsi="Times New Roman" w:cs="Times New Roman"/>
          <w:sz w:val="28"/>
        </w:rPr>
        <w:t>номер</w:t>
      </w:r>
      <w:r w:rsidRPr="00CF68DA">
        <w:rPr>
          <w:rFonts w:ascii="Times New Roman" w:hAnsi="Times New Roman" w:cs="Times New Roman"/>
          <w:sz w:val="28"/>
        </w:rPr>
        <w:t xml:space="preserve"> в шаблон</w:t>
      </w:r>
      <w:r>
        <w:rPr>
          <w:rFonts w:ascii="Times New Roman" w:hAnsi="Times New Roman" w:cs="Times New Roman"/>
          <w:sz w:val="28"/>
        </w:rPr>
        <w:t xml:space="preserve"> анкеты</w:t>
      </w:r>
      <w:r w:rsidRPr="00CF68DA">
        <w:rPr>
          <w:rFonts w:ascii="Times New Roman" w:hAnsi="Times New Roman" w:cs="Times New Roman"/>
          <w:sz w:val="28"/>
        </w:rPr>
        <w:t xml:space="preserve">. </w:t>
      </w:r>
    </w:p>
    <w:p w:rsidR="006A1F6D" w:rsidRPr="00CF68DA" w:rsidRDefault="006A1F6D" w:rsidP="006A1F6D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CF68DA" w:rsidRDefault="006A1F6D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</w:t>
      </w:r>
      <w:r w:rsidR="00426609">
        <w:rPr>
          <w:rFonts w:ascii="Times New Roman" w:hAnsi="Times New Roman" w:cs="Times New Roman"/>
          <w:sz w:val="28"/>
        </w:rPr>
        <w:t xml:space="preserve">не </w:t>
      </w:r>
      <w:r w:rsidRPr="00CF68DA">
        <w:rPr>
          <w:rFonts w:ascii="Times New Roman" w:hAnsi="Times New Roman" w:cs="Times New Roman"/>
          <w:sz w:val="28"/>
        </w:rPr>
        <w:t>за</w:t>
      </w:r>
      <w:r w:rsidR="00426609">
        <w:rPr>
          <w:rFonts w:ascii="Times New Roman" w:hAnsi="Times New Roman" w:cs="Times New Roman"/>
          <w:sz w:val="28"/>
        </w:rPr>
        <w:t>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1D170A">
        <w:rPr>
          <w:rFonts w:ascii="Times New Roman" w:hAnsi="Times New Roman" w:cs="Times New Roman"/>
          <w:sz w:val="28"/>
        </w:rPr>
        <w:t xml:space="preserve">Просмотреть </w:t>
      </w:r>
      <w:r w:rsidR="00426609">
        <w:rPr>
          <w:rFonts w:ascii="Times New Roman" w:hAnsi="Times New Roman" w:cs="Times New Roman"/>
          <w:sz w:val="28"/>
        </w:rPr>
        <w:t>информацию об автобусе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DA0777">
        <w:rPr>
          <w:rFonts w:ascii="Times New Roman" w:hAnsi="Times New Roman" w:cs="Times New Roman"/>
          <w:sz w:val="28"/>
        </w:rPr>
        <w:t>Зав. автопарком, диспетчер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CF68DA" w:rsidRDefault="006A1F6D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 w:rsidR="00DA0777">
        <w:rPr>
          <w:rFonts w:ascii="Times New Roman" w:hAnsi="Times New Roman" w:cs="Times New Roman"/>
          <w:sz w:val="28"/>
        </w:rPr>
        <w:t>з</w:t>
      </w:r>
      <w:r w:rsidRPr="00CF68DA">
        <w:rPr>
          <w:rFonts w:ascii="Times New Roman" w:hAnsi="Times New Roman" w:cs="Times New Roman"/>
          <w:sz w:val="28"/>
        </w:rPr>
        <w:t xml:space="preserve">ав. </w:t>
      </w:r>
      <w:r w:rsidR="00DA0777">
        <w:rPr>
          <w:rFonts w:ascii="Times New Roman" w:hAnsi="Times New Roman" w:cs="Times New Roman"/>
          <w:sz w:val="28"/>
        </w:rPr>
        <w:t>автопарком или диспетчер</w:t>
      </w:r>
      <w:r w:rsidRPr="00CF68DA">
        <w:rPr>
          <w:rFonts w:ascii="Times New Roman" w:hAnsi="Times New Roman" w:cs="Times New Roman"/>
          <w:sz w:val="28"/>
        </w:rPr>
        <w:t>.</w:t>
      </w:r>
      <w:r w:rsidRPr="00CF68DA">
        <w:rPr>
          <w:rFonts w:ascii="Times New Roman" w:hAnsi="Times New Roman" w:cs="Times New Roman"/>
          <w:b/>
          <w:sz w:val="28"/>
        </w:rPr>
        <w:tab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DA0777" w:rsidRDefault="006A1F6D" w:rsidP="006A1F6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вводит </w:t>
      </w:r>
      <w:r w:rsidR="00DA0777">
        <w:rPr>
          <w:rFonts w:ascii="Times New Roman" w:hAnsi="Times New Roman" w:cs="Times New Roman"/>
          <w:sz w:val="28"/>
          <w:lang w:val="en-US"/>
        </w:rPr>
        <w:t>VIN</w:t>
      </w:r>
      <w:r w:rsidR="00DA0777" w:rsidRPr="00DA0777">
        <w:rPr>
          <w:rFonts w:ascii="Times New Roman" w:hAnsi="Times New Roman" w:cs="Times New Roman"/>
          <w:sz w:val="28"/>
        </w:rPr>
        <w:t>-</w:t>
      </w:r>
      <w:r w:rsidR="00DA0777">
        <w:rPr>
          <w:rFonts w:ascii="Times New Roman" w:hAnsi="Times New Roman" w:cs="Times New Roman"/>
          <w:sz w:val="28"/>
        </w:rPr>
        <w:t>номер автобуса для поиска информации об автобусе в базе данных.</w:t>
      </w:r>
    </w:p>
    <w:p w:rsidR="006A1F6D" w:rsidRPr="00DA0777" w:rsidRDefault="006A1F6D" w:rsidP="00DA0777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DA0777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6A1F6D" w:rsidRPr="00CF68DA" w:rsidRDefault="00DA0777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Автобус </w:t>
      </w:r>
      <w:r w:rsidR="006A1F6D" w:rsidRPr="00CF68DA">
        <w:rPr>
          <w:rFonts w:ascii="Times New Roman" w:hAnsi="Times New Roman" w:cs="Times New Roman"/>
          <w:sz w:val="28"/>
        </w:rPr>
        <w:t>не найден. Актер изменяет критерии поиска и ищет снова, либо прекращает поиск.</w:t>
      </w:r>
    </w:p>
    <w:p w:rsidR="006A1F6D" w:rsidRPr="00CF68D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Pr="00BB1164"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i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A0777">
        <w:rPr>
          <w:rFonts w:ascii="Times New Roman" w:hAnsi="Times New Roman" w:cs="Times New Roman"/>
          <w:sz w:val="28"/>
        </w:rPr>
        <w:t>Удалить автобус</w:t>
      </w:r>
      <w:r>
        <w:rPr>
          <w:rFonts w:ascii="Times New Roman" w:hAnsi="Times New Roman" w:cs="Times New Roman"/>
          <w:sz w:val="28"/>
        </w:rPr>
        <w:t>»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DA0777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ав. </w:t>
      </w:r>
      <w:r w:rsidR="00DA0777">
        <w:rPr>
          <w:rFonts w:ascii="Times New Roman" w:hAnsi="Times New Roman" w:cs="Times New Roman"/>
          <w:sz w:val="28"/>
        </w:rPr>
        <w:t>автопарком</w:t>
      </w:r>
    </w:p>
    <w:p w:rsidR="006A1F6D" w:rsidRPr="0001376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CF68DA">
        <w:rPr>
          <w:rFonts w:ascii="Times New Roman" w:hAnsi="Times New Roman" w:cs="Times New Roman"/>
          <w:sz w:val="28"/>
        </w:rPr>
        <w:t>Актер должен быть авторизирован в системе как</w:t>
      </w:r>
      <w:r w:rsidR="00DA0777">
        <w:rPr>
          <w:rFonts w:ascii="Times New Roman" w:hAnsi="Times New Roman" w:cs="Times New Roman"/>
          <w:sz w:val="28"/>
        </w:rPr>
        <w:t xml:space="preserve"> зав. автопарком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</w:p>
    <w:p w:rsidR="006A1F6D" w:rsidRPr="00BB1164" w:rsidRDefault="006A1F6D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вводит</w:t>
      </w:r>
      <w:r w:rsidR="00DA0777">
        <w:rPr>
          <w:rFonts w:ascii="Times New Roman" w:hAnsi="Times New Roman" w:cs="Times New Roman"/>
          <w:sz w:val="28"/>
        </w:rPr>
        <w:t xml:space="preserve"> </w:t>
      </w:r>
      <w:r w:rsidR="00DA0777">
        <w:rPr>
          <w:rFonts w:ascii="Times New Roman" w:hAnsi="Times New Roman" w:cs="Times New Roman"/>
          <w:sz w:val="28"/>
          <w:lang w:val="en-US"/>
        </w:rPr>
        <w:t>VIN</w:t>
      </w:r>
      <w:r w:rsidR="00DA0777" w:rsidRPr="00DA0777">
        <w:rPr>
          <w:rFonts w:ascii="Times New Roman" w:hAnsi="Times New Roman" w:cs="Times New Roman"/>
          <w:sz w:val="28"/>
        </w:rPr>
        <w:t>-</w:t>
      </w:r>
      <w:r w:rsidR="00DA0777">
        <w:rPr>
          <w:rFonts w:ascii="Times New Roman" w:hAnsi="Times New Roman" w:cs="Times New Roman"/>
          <w:sz w:val="28"/>
        </w:rPr>
        <w:t>номер</w:t>
      </w:r>
      <w:r w:rsidRPr="00BB1164">
        <w:rPr>
          <w:rFonts w:ascii="Times New Roman" w:hAnsi="Times New Roman" w:cs="Times New Roman"/>
          <w:sz w:val="28"/>
        </w:rPr>
        <w:t xml:space="preserve"> для </w:t>
      </w:r>
      <w:r w:rsidR="00DA0777">
        <w:rPr>
          <w:rFonts w:ascii="Times New Roman" w:hAnsi="Times New Roman" w:cs="Times New Roman"/>
          <w:sz w:val="28"/>
        </w:rPr>
        <w:t>удаления автобуса</w:t>
      </w:r>
      <w:r w:rsidRPr="00BB1164">
        <w:rPr>
          <w:rFonts w:ascii="Times New Roman" w:hAnsi="Times New Roman" w:cs="Times New Roman"/>
          <w:sz w:val="28"/>
        </w:rPr>
        <w:t xml:space="preserve">. </w:t>
      </w:r>
    </w:p>
    <w:p w:rsidR="006A1F6D" w:rsidRPr="00BB1164" w:rsidRDefault="006A1F6D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DA0777" w:rsidRPr="00DA0777" w:rsidRDefault="006A1F6D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B1164">
        <w:rPr>
          <w:rFonts w:ascii="Times New Roman" w:hAnsi="Times New Roman" w:cs="Times New Roman"/>
          <w:sz w:val="28"/>
        </w:rPr>
        <w:t xml:space="preserve">Актер </w:t>
      </w:r>
      <w:r w:rsidR="00DA0777">
        <w:rPr>
          <w:rFonts w:ascii="Times New Roman" w:hAnsi="Times New Roman" w:cs="Times New Roman"/>
          <w:sz w:val="28"/>
        </w:rPr>
        <w:t>не заполнил</w:t>
      </w:r>
      <w:r w:rsidRPr="00BB1164">
        <w:rPr>
          <w:rFonts w:ascii="Times New Roman" w:hAnsi="Times New Roman" w:cs="Times New Roman"/>
          <w:sz w:val="28"/>
        </w:rPr>
        <w:t xml:space="preserve"> все необходимые поля.</w:t>
      </w:r>
    </w:p>
    <w:p w:rsidR="00DA0777" w:rsidRPr="00CF68DA" w:rsidRDefault="00DA0777" w:rsidP="00DA0777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Автобус не найден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CF68DA">
        <w:rPr>
          <w:rFonts w:ascii="Times New Roman" w:hAnsi="Times New Roman" w:cs="Times New Roman"/>
          <w:sz w:val="28"/>
        </w:rPr>
        <w:t>Актер изменяет критерии поиска и ищет снова, либо прекращает поиск.</w:t>
      </w:r>
    </w:p>
    <w:p w:rsidR="006A1F6D" w:rsidRPr="00BB1164" w:rsidRDefault="006A1F6D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A0777">
        <w:rPr>
          <w:rFonts w:ascii="Times New Roman" w:hAnsi="Times New Roman" w:cs="Times New Roman"/>
          <w:sz w:val="28"/>
        </w:rPr>
        <w:t>Редактировать данные об автобусе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6A1F6D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DA0777">
        <w:rPr>
          <w:rFonts w:ascii="Times New Roman" w:hAnsi="Times New Roman" w:cs="Times New Roman"/>
          <w:sz w:val="28"/>
        </w:rPr>
        <w:t>Зав. автопарком</w:t>
      </w:r>
    </w:p>
    <w:p w:rsidR="006A1F6D" w:rsidRPr="0001376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BB116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 w:rsidR="00DA0777">
        <w:rPr>
          <w:rFonts w:ascii="Times New Roman" w:hAnsi="Times New Roman" w:cs="Times New Roman"/>
          <w:sz w:val="28"/>
        </w:rPr>
        <w:t>зав. автопарком.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BB1164" w:rsidRDefault="006A1F6D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lastRenderedPageBreak/>
        <w:t xml:space="preserve">Актер вводит </w:t>
      </w:r>
      <w:r w:rsidR="00DA0777">
        <w:rPr>
          <w:rFonts w:ascii="Times New Roman" w:hAnsi="Times New Roman" w:cs="Times New Roman"/>
          <w:sz w:val="28"/>
          <w:lang w:val="en-US"/>
        </w:rPr>
        <w:t>VIN</w:t>
      </w:r>
      <w:r w:rsidR="00DA0777" w:rsidRPr="00DA0777">
        <w:rPr>
          <w:rFonts w:ascii="Times New Roman" w:hAnsi="Times New Roman" w:cs="Times New Roman"/>
          <w:sz w:val="28"/>
        </w:rPr>
        <w:t>-</w:t>
      </w:r>
      <w:r w:rsidR="00DA0777">
        <w:rPr>
          <w:rFonts w:ascii="Times New Roman" w:hAnsi="Times New Roman" w:cs="Times New Roman"/>
          <w:sz w:val="28"/>
        </w:rPr>
        <w:t xml:space="preserve">номер </w:t>
      </w:r>
      <w:r w:rsidRPr="00BB1164">
        <w:rPr>
          <w:rFonts w:ascii="Times New Roman" w:hAnsi="Times New Roman" w:cs="Times New Roman"/>
          <w:sz w:val="28"/>
        </w:rPr>
        <w:t xml:space="preserve">для </w:t>
      </w:r>
      <w:r w:rsidR="00DA0777">
        <w:rPr>
          <w:rFonts w:ascii="Times New Roman" w:hAnsi="Times New Roman" w:cs="Times New Roman"/>
          <w:sz w:val="28"/>
        </w:rPr>
        <w:t>изменения данных об автобусе</w:t>
      </w:r>
      <w:r w:rsidRPr="00BB1164">
        <w:rPr>
          <w:rFonts w:ascii="Times New Roman" w:hAnsi="Times New Roman" w:cs="Times New Roman"/>
          <w:sz w:val="28"/>
        </w:rPr>
        <w:t xml:space="preserve">. </w:t>
      </w:r>
    </w:p>
    <w:p w:rsidR="006A1F6D" w:rsidRPr="00BB1164" w:rsidRDefault="006A1F6D" w:rsidP="006A1F6D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6A1F6D" w:rsidRPr="00A40D40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A40D40"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</w:p>
    <w:p w:rsidR="00076E2C" w:rsidRPr="00CF68DA" w:rsidRDefault="00076E2C" w:rsidP="00076E2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Автобус не найден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CF68DA">
        <w:rPr>
          <w:rFonts w:ascii="Times New Roman" w:hAnsi="Times New Roman" w:cs="Times New Roman"/>
          <w:sz w:val="28"/>
        </w:rPr>
        <w:t>Актер изменяет критерии поиска и ищет снова, либо прекращает поиск.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076E2C">
        <w:rPr>
          <w:rFonts w:ascii="Times New Roman" w:hAnsi="Times New Roman" w:cs="Times New Roman"/>
          <w:sz w:val="28"/>
        </w:rPr>
        <w:t>Создание путевого листа</w:t>
      </w:r>
      <w:r>
        <w:rPr>
          <w:rFonts w:ascii="Times New Roman" w:hAnsi="Times New Roman" w:cs="Times New Roman"/>
          <w:sz w:val="28"/>
        </w:rPr>
        <w:t>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6A1F6D" w:rsidRPr="0078502B" w:rsidRDefault="006A1F6D" w:rsidP="00076E2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 w:rsidR="00076E2C">
        <w:rPr>
          <w:rFonts w:ascii="Times New Roman" w:hAnsi="Times New Roman" w:cs="Times New Roman"/>
          <w:sz w:val="28"/>
        </w:rPr>
        <w:t>диспетчер</w:t>
      </w:r>
    </w:p>
    <w:p w:rsidR="006A1F6D" w:rsidRPr="00FC40DA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EF4DB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 w:rsidR="00076E2C">
        <w:rPr>
          <w:rFonts w:ascii="Times New Roman" w:hAnsi="Times New Roman" w:cs="Times New Roman"/>
          <w:sz w:val="28"/>
        </w:rPr>
        <w:t>диспетчер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ab/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6A1F6D" w:rsidRPr="00EF4DB4" w:rsidRDefault="006A1F6D" w:rsidP="006A1F6D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F4DB4">
        <w:rPr>
          <w:rFonts w:ascii="Times New Roman" w:hAnsi="Times New Roman" w:cs="Times New Roman"/>
          <w:sz w:val="28"/>
        </w:rPr>
        <w:t xml:space="preserve">Актер вводит </w:t>
      </w:r>
      <w:r w:rsidR="00076E2C">
        <w:rPr>
          <w:rFonts w:ascii="Times New Roman" w:hAnsi="Times New Roman" w:cs="Times New Roman"/>
          <w:sz w:val="28"/>
        </w:rPr>
        <w:t>ФИО, наименование автобуса, регистрационный знак, начало маршрута, конец маршрута.</w:t>
      </w:r>
    </w:p>
    <w:p w:rsidR="006A1F6D" w:rsidRPr="00A40D40" w:rsidRDefault="00076E2C" w:rsidP="006A1F6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076E2C" w:rsidRPr="00CF68DA" w:rsidRDefault="00076E2C" w:rsidP="00076E2C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</w:t>
      </w:r>
      <w:r>
        <w:rPr>
          <w:rFonts w:ascii="Times New Roman" w:hAnsi="Times New Roman" w:cs="Times New Roman"/>
          <w:sz w:val="28"/>
        </w:rPr>
        <w:t xml:space="preserve">не </w:t>
      </w:r>
      <w:r w:rsidRPr="00CF68DA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>полнил все необходимые поля.</w:t>
      </w:r>
    </w:p>
    <w:p w:rsidR="006A1F6D" w:rsidRDefault="006A1F6D" w:rsidP="006A1F6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076E2C" w:rsidRDefault="00076E2C" w:rsidP="006A1F6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76E2C" w:rsidRDefault="00076E2C" w:rsidP="00076E2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414FA6">
        <w:rPr>
          <w:rFonts w:ascii="Times New Roman" w:hAnsi="Times New Roman" w:cs="Times New Roman"/>
          <w:sz w:val="28"/>
        </w:rPr>
        <w:t>Просмотр</w:t>
      </w:r>
      <w:r>
        <w:rPr>
          <w:rFonts w:ascii="Times New Roman" w:hAnsi="Times New Roman" w:cs="Times New Roman"/>
          <w:sz w:val="28"/>
        </w:rPr>
        <w:t xml:space="preserve"> путевого листа»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076E2C" w:rsidRPr="0078502B" w:rsidRDefault="00076E2C" w:rsidP="00076E2C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диспетчер</w:t>
      </w:r>
      <w:ins w:id="4" w:author="Александр Сонин" w:date="2018-10-19T14:37:00Z">
        <w:r w:rsidR="00651EBD">
          <w:rPr>
            <w:rFonts w:ascii="Times New Roman" w:hAnsi="Times New Roman" w:cs="Times New Roman"/>
            <w:sz w:val="28"/>
          </w:rPr>
          <w:t>, водитель.</w:t>
        </w:r>
      </w:ins>
    </w:p>
    <w:p w:rsidR="00076E2C" w:rsidRPr="00FC40DA" w:rsidRDefault="00076E2C" w:rsidP="00076E2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EF4DB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>
        <w:rPr>
          <w:rFonts w:ascii="Times New Roman" w:hAnsi="Times New Roman" w:cs="Times New Roman"/>
          <w:sz w:val="28"/>
        </w:rPr>
        <w:t>диспетчер</w:t>
      </w:r>
      <w:ins w:id="5" w:author="Александр Сонин" w:date="2018-10-19T14:37:00Z">
        <w:r w:rsidR="00651EBD">
          <w:rPr>
            <w:rFonts w:ascii="Times New Roman" w:hAnsi="Times New Roman" w:cs="Times New Roman"/>
            <w:b/>
            <w:sz w:val="28"/>
          </w:rPr>
          <w:t xml:space="preserve"> </w:t>
        </w:r>
        <w:r w:rsidR="00651EBD">
          <w:rPr>
            <w:rFonts w:ascii="Times New Roman" w:hAnsi="Times New Roman" w:cs="Times New Roman"/>
            <w:sz w:val="28"/>
          </w:rPr>
          <w:t>или водитель</w:t>
        </w:r>
      </w:ins>
      <w:del w:id="6" w:author="Александр Сонин" w:date="2018-10-19T14:37:00Z">
        <w:r w:rsidDel="00651EBD">
          <w:rPr>
            <w:rFonts w:ascii="Times New Roman" w:hAnsi="Times New Roman" w:cs="Times New Roman"/>
            <w:sz w:val="28"/>
          </w:rPr>
          <w:delText>.</w:delText>
        </w:r>
        <w:r w:rsidDel="00651EBD">
          <w:rPr>
            <w:rFonts w:ascii="Times New Roman" w:hAnsi="Times New Roman" w:cs="Times New Roman"/>
            <w:b/>
            <w:sz w:val="28"/>
          </w:rPr>
          <w:tab/>
        </w:r>
      </w:del>
    </w:p>
    <w:p w:rsidR="00076E2C" w:rsidRDefault="00076E2C" w:rsidP="00076E2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076E2C" w:rsidRPr="00EF4DB4" w:rsidRDefault="00076E2C" w:rsidP="00076E2C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F4DB4">
        <w:rPr>
          <w:rFonts w:ascii="Times New Roman" w:hAnsi="Times New Roman" w:cs="Times New Roman"/>
          <w:sz w:val="28"/>
        </w:rPr>
        <w:t xml:space="preserve">Актер вводит </w:t>
      </w:r>
      <w:r>
        <w:rPr>
          <w:rFonts w:ascii="Times New Roman" w:hAnsi="Times New Roman" w:cs="Times New Roman"/>
          <w:sz w:val="28"/>
        </w:rPr>
        <w:t>номер путевого листа.</w:t>
      </w:r>
    </w:p>
    <w:p w:rsidR="00076E2C" w:rsidRPr="00A40D40" w:rsidRDefault="00076E2C" w:rsidP="00076E2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076E2C" w:rsidRPr="00CF68DA" w:rsidRDefault="00414FA6" w:rsidP="00076E2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Путевой лист</w:t>
      </w:r>
      <w:r w:rsidR="00076E2C">
        <w:rPr>
          <w:rFonts w:ascii="Times New Roman" w:hAnsi="Times New Roman" w:cs="Times New Roman"/>
          <w:sz w:val="28"/>
        </w:rPr>
        <w:t xml:space="preserve"> не найден</w:t>
      </w:r>
      <w:r w:rsidR="00076E2C">
        <w:rPr>
          <w:rFonts w:ascii="Times New Roman" w:hAnsi="Times New Roman" w:cs="Times New Roman"/>
          <w:b/>
          <w:sz w:val="28"/>
        </w:rPr>
        <w:t xml:space="preserve">. </w:t>
      </w:r>
      <w:r w:rsidR="00076E2C" w:rsidRPr="00CF68DA">
        <w:rPr>
          <w:rFonts w:ascii="Times New Roman" w:hAnsi="Times New Roman" w:cs="Times New Roman"/>
          <w:sz w:val="28"/>
        </w:rPr>
        <w:t>Актер изменяет критерии поиска и ищет снова, либо прекращает поиск.</w:t>
      </w:r>
    </w:p>
    <w:p w:rsidR="00076E2C" w:rsidRDefault="00076E2C" w:rsidP="00076E2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414FA6" w:rsidRDefault="00414FA6" w:rsidP="00076E2C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14FA6" w:rsidRDefault="00414FA6" w:rsidP="00414FA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>Прецедент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«Редактирование путевого листа»</w:t>
      </w:r>
      <w:r w:rsidRPr="00BB1164">
        <w:rPr>
          <w:rFonts w:ascii="Times New Roman" w:hAnsi="Times New Roman" w:cs="Times New Roman"/>
          <w:b/>
          <w:sz w:val="28"/>
        </w:rPr>
        <w:t xml:space="preserve"> </w:t>
      </w:r>
    </w:p>
    <w:p w:rsidR="00414FA6" w:rsidRPr="0078502B" w:rsidRDefault="00414FA6" w:rsidP="00414FA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диспетчер</w:t>
      </w:r>
    </w:p>
    <w:p w:rsidR="00414FA6" w:rsidRPr="00FC40DA" w:rsidRDefault="00414FA6" w:rsidP="00414FA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Pr="00EF4DB4">
        <w:rPr>
          <w:rFonts w:ascii="Times New Roman" w:hAnsi="Times New Roman" w:cs="Times New Roman"/>
          <w:sz w:val="28"/>
        </w:rPr>
        <w:t xml:space="preserve">Актер должен быть авторизирован в системе как </w:t>
      </w:r>
      <w:r>
        <w:rPr>
          <w:rFonts w:ascii="Times New Roman" w:hAnsi="Times New Roman" w:cs="Times New Roman"/>
          <w:sz w:val="28"/>
        </w:rPr>
        <w:t>диспетчер</w:t>
      </w:r>
      <w:ins w:id="7" w:author="Александр Сонин" w:date="2018-10-19T14:37:00Z">
        <w:r w:rsidR="00651EBD">
          <w:rPr>
            <w:rFonts w:ascii="Times New Roman" w:hAnsi="Times New Roman" w:cs="Times New Roman"/>
            <w:b/>
            <w:sz w:val="28"/>
          </w:rPr>
          <w:t xml:space="preserve"> </w:t>
        </w:r>
        <w:r w:rsidR="00651EBD">
          <w:rPr>
            <w:rFonts w:ascii="Times New Roman" w:hAnsi="Times New Roman" w:cs="Times New Roman"/>
            <w:sz w:val="28"/>
          </w:rPr>
          <w:t>или водитель.</w:t>
        </w:r>
      </w:ins>
      <w:del w:id="8" w:author="Александр Сонин" w:date="2018-10-19T14:37:00Z">
        <w:r w:rsidDel="00651EBD">
          <w:rPr>
            <w:rFonts w:ascii="Times New Roman" w:hAnsi="Times New Roman" w:cs="Times New Roman"/>
            <w:sz w:val="28"/>
          </w:rPr>
          <w:delText>.</w:delText>
        </w:r>
        <w:r w:rsidDel="00651EBD">
          <w:rPr>
            <w:rFonts w:ascii="Times New Roman" w:hAnsi="Times New Roman" w:cs="Times New Roman"/>
            <w:b/>
            <w:sz w:val="28"/>
          </w:rPr>
          <w:tab/>
        </w:r>
      </w:del>
    </w:p>
    <w:p w:rsidR="00414FA6" w:rsidRDefault="00414FA6" w:rsidP="00414FA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</w:p>
    <w:p w:rsidR="00414FA6" w:rsidRDefault="00414FA6" w:rsidP="00414FA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EF4DB4">
        <w:rPr>
          <w:rFonts w:ascii="Times New Roman" w:hAnsi="Times New Roman" w:cs="Times New Roman"/>
          <w:sz w:val="28"/>
        </w:rPr>
        <w:t xml:space="preserve">Актер </w:t>
      </w:r>
      <w:r>
        <w:rPr>
          <w:rFonts w:ascii="Times New Roman" w:hAnsi="Times New Roman" w:cs="Times New Roman"/>
          <w:sz w:val="28"/>
        </w:rPr>
        <w:t xml:space="preserve">входит в </w:t>
      </w:r>
      <w:r w:rsidR="00543C47">
        <w:rPr>
          <w:rFonts w:ascii="Times New Roman" w:hAnsi="Times New Roman" w:cs="Times New Roman"/>
          <w:sz w:val="28"/>
        </w:rPr>
        <w:t>анкету редактирования нажатием на соответствующую кнопку.</w:t>
      </w:r>
    </w:p>
    <w:p w:rsidR="00414FA6" w:rsidRPr="00414FA6" w:rsidRDefault="00414FA6" w:rsidP="00414FA6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B1164">
        <w:rPr>
          <w:rFonts w:ascii="Times New Roman" w:hAnsi="Times New Roman" w:cs="Times New Roman"/>
          <w:sz w:val="28"/>
        </w:rPr>
        <w:t>Актер подтверждает изменения нажатием на соответствующую кнопку.</w:t>
      </w:r>
    </w:p>
    <w:p w:rsidR="00414FA6" w:rsidRPr="00A40D40" w:rsidRDefault="00414FA6" w:rsidP="00414FA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</w:p>
    <w:p w:rsidR="00414FA6" w:rsidRPr="00CF68DA" w:rsidRDefault="00414FA6" w:rsidP="00414FA6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F68DA">
        <w:rPr>
          <w:rFonts w:ascii="Times New Roman" w:hAnsi="Times New Roman" w:cs="Times New Roman"/>
          <w:sz w:val="28"/>
        </w:rPr>
        <w:t xml:space="preserve">Актер </w:t>
      </w:r>
      <w:r>
        <w:rPr>
          <w:rFonts w:ascii="Times New Roman" w:hAnsi="Times New Roman" w:cs="Times New Roman"/>
          <w:sz w:val="28"/>
        </w:rPr>
        <w:t xml:space="preserve">не </w:t>
      </w:r>
      <w:r w:rsidRPr="00CF68DA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>полнил все необходимые поля.</w:t>
      </w:r>
    </w:p>
    <w:p w:rsidR="00414FA6" w:rsidRDefault="00414FA6" w:rsidP="00414FA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-</w:t>
      </w: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A1F6D" w:rsidRDefault="006A1F6D" w:rsidP="006A1F6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Диаграмма прецедентов</w:t>
      </w:r>
    </w:p>
    <w:p w:rsidR="006A1F6D" w:rsidRDefault="006A1F6D" w:rsidP="006A1F6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651EBD" w:rsidRPr="004A2E3E" w:rsidRDefault="00651EBD" w:rsidP="00651EBD">
      <w:pPr>
        <w:jc w:val="center"/>
        <w:rPr>
          <w:rFonts w:ascii="Times New Roman" w:hAnsi="Times New Roman" w:cs="Times New Roman"/>
          <w:sz w:val="28"/>
          <w:szCs w:val="32"/>
        </w:rPr>
      </w:pPr>
      <w:ins w:id="9" w:author="Александр Сонин" w:date="2018-10-19T14:38:00Z">
        <w:r>
          <w:object w:dxaOrig="16321" w:dyaOrig="106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7.25pt;height:305.25pt" o:ole="">
              <v:imagedata r:id="rId6" o:title=""/>
            </v:shape>
            <o:OLEObject Type="Embed" ProgID="Visio.Drawing.15" ShapeID="_x0000_i1025" DrawAspect="Content" ObjectID="_1608530767" r:id="rId7"/>
          </w:object>
        </w:r>
      </w:ins>
    </w:p>
    <w:p w:rsidR="006A1F6D" w:rsidRPr="00414FA6" w:rsidRDefault="006A1F6D" w:rsidP="00414F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4FA6">
        <w:rPr>
          <w:rFonts w:ascii="Times New Roman" w:hAnsi="Times New Roman" w:cs="Times New Roman"/>
          <w:szCs w:val="32"/>
        </w:rPr>
        <w:t>Рисунок 1. Диаграмма прецедентов</w:t>
      </w:r>
    </w:p>
    <w:p w:rsidR="00AC53F0" w:rsidRDefault="00AC53F0">
      <w:pPr>
        <w:rPr>
          <w:rFonts w:ascii="Times New Roman" w:hAnsi="Times New Roman" w:cs="Times New Roman"/>
          <w:sz w:val="28"/>
        </w:rPr>
      </w:pPr>
    </w:p>
    <w:p w:rsidR="00382D1B" w:rsidRDefault="00382D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диаграммы классов:</w:t>
      </w:r>
    </w:p>
    <w:p w:rsidR="00382D1B" w:rsidRDefault="00382D1B">
      <w:pPr>
        <w:rPr>
          <w:rFonts w:ascii="Times New Roman" w:hAnsi="Times New Roman" w:cs="Times New Roman"/>
          <w:sz w:val="28"/>
        </w:rPr>
      </w:pPr>
    </w:p>
    <w:p w:rsidR="00382D1B" w:rsidRPr="006A0F11" w:rsidRDefault="00382D1B">
      <w:pPr>
        <w:rPr>
          <w:rFonts w:ascii="Times New Roman" w:hAnsi="Times New Roman" w:cs="Times New Roman"/>
          <w:sz w:val="28"/>
        </w:rPr>
      </w:pPr>
      <w:r w:rsidRPr="00382D1B">
        <w:rPr>
          <w:rFonts w:ascii="Times New Roman" w:hAnsi="Times New Roman" w:cs="Times New Roman"/>
          <w:i/>
          <w:sz w:val="28"/>
        </w:rPr>
        <w:t xml:space="preserve">Класс </w:t>
      </w:r>
      <w:r>
        <w:rPr>
          <w:rFonts w:ascii="Times New Roman" w:hAnsi="Times New Roman" w:cs="Times New Roman"/>
          <w:i/>
          <w:sz w:val="28"/>
        </w:rPr>
        <w:t>«</w:t>
      </w:r>
      <w:r>
        <w:rPr>
          <w:rFonts w:ascii="Times New Roman" w:hAnsi="Times New Roman" w:cs="Times New Roman"/>
          <w:i/>
          <w:sz w:val="28"/>
          <w:lang w:val="en-US"/>
        </w:rPr>
        <w:t>Employee</w:t>
      </w:r>
      <w:r>
        <w:rPr>
          <w:rFonts w:ascii="Times New Roman" w:hAnsi="Times New Roman" w:cs="Times New Roman"/>
          <w:i/>
          <w:sz w:val="28"/>
        </w:rPr>
        <w:t xml:space="preserve">» </w:t>
      </w:r>
      <w:r w:rsidR="006A0F11">
        <w:rPr>
          <w:rFonts w:ascii="Times New Roman" w:hAnsi="Times New Roman" w:cs="Times New Roman"/>
          <w:sz w:val="28"/>
        </w:rPr>
        <w:t>- Пользователь системы, который после авторизации получает свою роль.</w:t>
      </w:r>
    </w:p>
    <w:p w:rsidR="00382D1B" w:rsidRDefault="00382D1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Класс «</w:t>
      </w:r>
      <w:r>
        <w:rPr>
          <w:rFonts w:ascii="Times New Roman" w:hAnsi="Times New Roman" w:cs="Times New Roman"/>
          <w:i/>
          <w:sz w:val="28"/>
          <w:lang w:val="en-US"/>
        </w:rPr>
        <w:t>Manager</w:t>
      </w:r>
      <w:r>
        <w:rPr>
          <w:rFonts w:ascii="Times New Roman" w:hAnsi="Times New Roman" w:cs="Times New Roman"/>
          <w:i/>
          <w:sz w:val="28"/>
        </w:rPr>
        <w:t>»</w:t>
      </w:r>
      <w:r w:rsidR="006A0F11">
        <w:rPr>
          <w:rFonts w:ascii="Times New Roman" w:hAnsi="Times New Roman" w:cs="Times New Roman"/>
          <w:i/>
          <w:sz w:val="28"/>
        </w:rPr>
        <w:t xml:space="preserve"> - роль пользователя системы,</w:t>
      </w:r>
      <w:r w:rsidR="00D04CAE">
        <w:rPr>
          <w:rFonts w:ascii="Times New Roman" w:hAnsi="Times New Roman" w:cs="Times New Roman"/>
          <w:i/>
          <w:sz w:val="28"/>
        </w:rPr>
        <w:t xml:space="preserve"> позволяющая ему управлять информацией об автобусах (добавление, удаление, редактирование).</w:t>
      </w:r>
    </w:p>
    <w:p w:rsidR="00382D1B" w:rsidRPr="00D04CAE" w:rsidRDefault="00382D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Класс «</w:t>
      </w:r>
      <w:r>
        <w:rPr>
          <w:rFonts w:ascii="Times New Roman" w:hAnsi="Times New Roman" w:cs="Times New Roman"/>
          <w:i/>
          <w:sz w:val="28"/>
          <w:lang w:val="en-US"/>
        </w:rPr>
        <w:t>Administrator</w:t>
      </w:r>
      <w:r>
        <w:rPr>
          <w:rFonts w:ascii="Times New Roman" w:hAnsi="Times New Roman" w:cs="Times New Roman"/>
          <w:i/>
          <w:sz w:val="28"/>
        </w:rPr>
        <w:t>»</w:t>
      </w:r>
      <w:r w:rsidR="006A0F11">
        <w:rPr>
          <w:rFonts w:ascii="Times New Roman" w:hAnsi="Times New Roman" w:cs="Times New Roman"/>
          <w:i/>
          <w:sz w:val="28"/>
        </w:rPr>
        <w:t xml:space="preserve"> </w:t>
      </w:r>
      <w:r w:rsidR="006A0F11">
        <w:rPr>
          <w:rFonts w:ascii="Times New Roman" w:hAnsi="Times New Roman" w:cs="Times New Roman"/>
          <w:sz w:val="28"/>
        </w:rPr>
        <w:t>- роль пользователя системы, позволяющее ему добавлять, удалять и изменять роли других пользователей.</w:t>
      </w:r>
    </w:p>
    <w:p w:rsidR="00382D1B" w:rsidRPr="00D04CAE" w:rsidRDefault="00382D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Класс «</w:t>
      </w:r>
      <w:r>
        <w:rPr>
          <w:rFonts w:ascii="Times New Roman" w:hAnsi="Times New Roman" w:cs="Times New Roman"/>
          <w:i/>
          <w:sz w:val="28"/>
          <w:lang w:val="en-US"/>
        </w:rPr>
        <w:t>Bus</w:t>
      </w:r>
      <w:r>
        <w:rPr>
          <w:rFonts w:ascii="Times New Roman" w:hAnsi="Times New Roman" w:cs="Times New Roman"/>
          <w:i/>
          <w:sz w:val="28"/>
        </w:rPr>
        <w:t>»</w:t>
      </w:r>
      <w:r w:rsidR="00D04CAE">
        <w:rPr>
          <w:rFonts w:ascii="Times New Roman" w:hAnsi="Times New Roman" w:cs="Times New Roman"/>
          <w:i/>
          <w:sz w:val="28"/>
        </w:rPr>
        <w:t xml:space="preserve"> </w:t>
      </w:r>
      <w:r w:rsidR="00D04CAE">
        <w:rPr>
          <w:rFonts w:ascii="Times New Roman" w:hAnsi="Times New Roman" w:cs="Times New Roman"/>
          <w:sz w:val="28"/>
        </w:rPr>
        <w:t>- сущность, предназначенная для хранения данные об автобусах.</w:t>
      </w:r>
    </w:p>
    <w:p w:rsidR="00382D1B" w:rsidRDefault="00382D1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Класс «</w:t>
      </w:r>
      <w:r>
        <w:rPr>
          <w:rFonts w:ascii="Times New Roman" w:hAnsi="Times New Roman" w:cs="Times New Roman"/>
          <w:i/>
          <w:sz w:val="28"/>
          <w:lang w:val="en-US"/>
        </w:rPr>
        <w:t>Waybill</w:t>
      </w:r>
      <w:r>
        <w:rPr>
          <w:rFonts w:ascii="Times New Roman" w:hAnsi="Times New Roman" w:cs="Times New Roman"/>
          <w:i/>
          <w:sz w:val="28"/>
        </w:rPr>
        <w:t>»</w:t>
      </w:r>
      <w:r w:rsidR="00D04CAE">
        <w:rPr>
          <w:rFonts w:ascii="Times New Roman" w:hAnsi="Times New Roman" w:cs="Times New Roman"/>
          <w:i/>
          <w:sz w:val="28"/>
        </w:rPr>
        <w:t xml:space="preserve"> -</w:t>
      </w:r>
      <w:r w:rsidR="00D04CAE" w:rsidRPr="00D04CAE">
        <w:rPr>
          <w:rFonts w:ascii="Times New Roman" w:hAnsi="Times New Roman" w:cs="Times New Roman"/>
          <w:sz w:val="28"/>
        </w:rPr>
        <w:t xml:space="preserve"> </w:t>
      </w:r>
      <w:r w:rsidR="00D04CAE">
        <w:rPr>
          <w:rFonts w:ascii="Times New Roman" w:hAnsi="Times New Roman" w:cs="Times New Roman"/>
          <w:sz w:val="28"/>
        </w:rPr>
        <w:t>сущность, предназначенная для хранения данные о путевых листах.</w:t>
      </w:r>
    </w:p>
    <w:p w:rsidR="00382D1B" w:rsidRDefault="00382D1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Класс «</w:t>
      </w:r>
      <w:r>
        <w:rPr>
          <w:rFonts w:ascii="Times New Roman" w:hAnsi="Times New Roman" w:cs="Times New Roman"/>
          <w:i/>
          <w:sz w:val="28"/>
          <w:lang w:val="en-US"/>
        </w:rPr>
        <w:t>Driver</w:t>
      </w:r>
      <w:r>
        <w:rPr>
          <w:rFonts w:ascii="Times New Roman" w:hAnsi="Times New Roman" w:cs="Times New Roman"/>
          <w:i/>
          <w:sz w:val="28"/>
        </w:rPr>
        <w:t>»</w:t>
      </w:r>
      <w:r w:rsidR="00D04CAE" w:rsidRPr="00D04CAE">
        <w:rPr>
          <w:rFonts w:ascii="Times New Roman" w:hAnsi="Times New Roman" w:cs="Times New Roman"/>
          <w:sz w:val="28"/>
        </w:rPr>
        <w:t xml:space="preserve"> </w:t>
      </w:r>
      <w:r w:rsidR="00D04CAE">
        <w:rPr>
          <w:rFonts w:ascii="Times New Roman" w:hAnsi="Times New Roman" w:cs="Times New Roman"/>
          <w:sz w:val="28"/>
        </w:rPr>
        <w:t>- роль пользователя системы, позволяющая ему просматривать и редактировать путевые листы.</w:t>
      </w:r>
    </w:p>
    <w:p w:rsidR="00382D1B" w:rsidRPr="00D04CAE" w:rsidRDefault="00382D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Класс «</w:t>
      </w:r>
      <w:r>
        <w:rPr>
          <w:rFonts w:ascii="Times New Roman" w:hAnsi="Times New Roman" w:cs="Times New Roman"/>
          <w:i/>
          <w:sz w:val="28"/>
          <w:lang w:val="en-US"/>
        </w:rPr>
        <w:t>Dispatcher</w:t>
      </w:r>
      <w:r>
        <w:rPr>
          <w:rFonts w:ascii="Times New Roman" w:hAnsi="Times New Roman" w:cs="Times New Roman"/>
          <w:i/>
          <w:sz w:val="28"/>
        </w:rPr>
        <w:t>»</w:t>
      </w:r>
      <w:r w:rsidR="00D04CAE">
        <w:rPr>
          <w:rFonts w:ascii="Times New Roman" w:hAnsi="Times New Roman" w:cs="Times New Roman"/>
          <w:i/>
          <w:sz w:val="28"/>
        </w:rPr>
        <w:t xml:space="preserve"> </w:t>
      </w:r>
      <w:r w:rsidR="00D04CAE">
        <w:rPr>
          <w:rFonts w:ascii="Times New Roman" w:hAnsi="Times New Roman" w:cs="Times New Roman"/>
          <w:sz w:val="28"/>
        </w:rPr>
        <w:t>- роль пользователя системы, позволяющая ему просматривать и редактировать путевые листы.</w:t>
      </w:r>
    </w:p>
    <w:p w:rsidR="00C861B5" w:rsidRDefault="00C861B5" w:rsidP="00382D1B">
      <w:pPr>
        <w:jc w:val="center"/>
        <w:rPr>
          <w:rFonts w:ascii="Times New Roman" w:hAnsi="Times New Roman" w:cs="Times New Roman"/>
          <w:sz w:val="28"/>
        </w:rPr>
      </w:pPr>
    </w:p>
    <w:p w:rsidR="00382D1B" w:rsidRDefault="00382D1B" w:rsidP="00382D1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представлена диаграмма классов.</w:t>
      </w:r>
    </w:p>
    <w:p w:rsidR="00382D1B" w:rsidRDefault="00382D1B" w:rsidP="00382D1B">
      <w:pPr>
        <w:jc w:val="center"/>
      </w:pPr>
      <w:r>
        <w:object w:dxaOrig="15646" w:dyaOrig="8011">
          <v:shape id="_x0000_i1026" type="#_x0000_t75" style="width:467.25pt;height:239.25pt" o:ole="">
            <v:imagedata r:id="rId8" o:title=""/>
          </v:shape>
          <o:OLEObject Type="Embed" ProgID="Visio.Drawing.15" ShapeID="_x0000_i1026" DrawAspect="Content" ObjectID="_1608530768" r:id="rId9"/>
        </w:object>
      </w:r>
    </w:p>
    <w:p w:rsidR="00382D1B" w:rsidRDefault="00382D1B" w:rsidP="00382D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 Диаграмма классов.</w:t>
      </w:r>
    </w:p>
    <w:p w:rsidR="00D04CAE" w:rsidRDefault="00D04CAE" w:rsidP="00D04CAE">
      <w:pPr>
        <w:jc w:val="both"/>
        <w:rPr>
          <w:rFonts w:ascii="Times New Roman" w:hAnsi="Times New Roman" w:cs="Times New Roman"/>
          <w:sz w:val="28"/>
        </w:rPr>
      </w:pPr>
    </w:p>
    <w:p w:rsidR="00D04CAE" w:rsidRDefault="00D04CAE" w:rsidP="00D04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представлена диаграмма состояний.</w:t>
      </w:r>
    </w:p>
    <w:p w:rsidR="00D04CAE" w:rsidRDefault="00D04CAE" w:rsidP="00D04CAE">
      <w:pPr>
        <w:jc w:val="both"/>
        <w:rPr>
          <w:rFonts w:ascii="Times New Roman" w:hAnsi="Times New Roman" w:cs="Times New Roman"/>
          <w:sz w:val="28"/>
        </w:rPr>
      </w:pPr>
    </w:p>
    <w:p w:rsidR="00D04CAE" w:rsidRDefault="00D04CAE" w:rsidP="00D04CAE">
      <w:pPr>
        <w:jc w:val="center"/>
        <w:rPr>
          <w:rFonts w:ascii="Times New Roman" w:hAnsi="Times New Roman" w:cs="Times New Roman"/>
          <w:sz w:val="28"/>
        </w:rPr>
      </w:pPr>
      <w:r>
        <w:object w:dxaOrig="4576" w:dyaOrig="6436">
          <v:shape id="_x0000_i1027" type="#_x0000_t75" style="width:228.75pt;height:321.75pt" o:ole="">
            <v:imagedata r:id="rId10" o:title=""/>
          </v:shape>
          <o:OLEObject Type="Embed" ProgID="Visio.Drawing.15" ShapeID="_x0000_i1027" DrawAspect="Content" ObjectID="_1608530769" r:id="rId11"/>
        </w:object>
      </w:r>
    </w:p>
    <w:p w:rsidR="00D04CAE" w:rsidRDefault="00D04CAE" w:rsidP="00D04C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3. Диаграмма состояний.</w:t>
      </w:r>
    </w:p>
    <w:p w:rsidR="00D04CAE" w:rsidRDefault="00D04CAE" w:rsidP="00D04CAE">
      <w:pPr>
        <w:jc w:val="both"/>
        <w:rPr>
          <w:rFonts w:ascii="Times New Roman" w:hAnsi="Times New Roman" w:cs="Times New Roman"/>
          <w:sz w:val="28"/>
        </w:rPr>
      </w:pPr>
    </w:p>
    <w:p w:rsidR="00D04CAE" w:rsidRDefault="00D04CAE" w:rsidP="00D04CA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представлена диаграмма последовательностей.</w:t>
      </w:r>
    </w:p>
    <w:p w:rsidR="00D04CAE" w:rsidRDefault="00D04CAE" w:rsidP="00D04CAE">
      <w:pPr>
        <w:jc w:val="both"/>
        <w:rPr>
          <w:rFonts w:ascii="Times New Roman" w:hAnsi="Times New Roman" w:cs="Times New Roman"/>
          <w:sz w:val="28"/>
        </w:rPr>
      </w:pPr>
    </w:p>
    <w:p w:rsidR="00D04CAE" w:rsidRDefault="00D04CAE" w:rsidP="00D04CAE">
      <w:pPr>
        <w:jc w:val="center"/>
        <w:rPr>
          <w:rFonts w:ascii="Times New Roman" w:hAnsi="Times New Roman" w:cs="Times New Roman"/>
          <w:sz w:val="28"/>
        </w:rPr>
      </w:pPr>
      <w:r>
        <w:object w:dxaOrig="9556" w:dyaOrig="5281">
          <v:shape id="_x0000_i1028" type="#_x0000_t75" style="width:467.25pt;height:258pt" o:ole="">
            <v:imagedata r:id="rId12" o:title=""/>
          </v:shape>
          <o:OLEObject Type="Embed" ProgID="Visio.Drawing.15" ShapeID="_x0000_i1028" DrawAspect="Content" ObjectID="_1608530770" r:id="rId13"/>
        </w:object>
      </w:r>
    </w:p>
    <w:p w:rsidR="00D04CAE" w:rsidRDefault="00D04CAE" w:rsidP="00D04C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4. Диаграмма </w:t>
      </w:r>
      <w:r w:rsidRPr="00D04CAE">
        <w:rPr>
          <w:rFonts w:ascii="Times New Roman" w:hAnsi="Times New Roman" w:cs="Times New Roman"/>
        </w:rPr>
        <w:t>последовательностей.</w:t>
      </w:r>
    </w:p>
    <w:p w:rsidR="00922E48" w:rsidRDefault="00922E48" w:rsidP="00922E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ПРОГРАММЫ</w:t>
      </w:r>
    </w:p>
    <w:p w:rsidR="00922E48" w:rsidRDefault="00922E48" w:rsidP="00922E48">
      <w:pPr>
        <w:jc w:val="center"/>
        <w:rPr>
          <w:rFonts w:ascii="Times New Roman" w:hAnsi="Times New Roman" w:cs="Times New Roman"/>
          <w:b/>
          <w:sz w:val="28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Web.config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Дополнительные сведения о настройке приложения ASP.NET см. на странице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https://go.microsoft.com/fwlink/?LinkId=301880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webpages:Version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3.0.0.0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webpages:Enabled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ClientValidationEnabled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UnobtrusiveJavaScriptEnabled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DbConnection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Data Source=(LocalDB)\MSSQLLocalDB;AttachDbFilename=C:\Users\idea2\Desktop\TPproject\TPproject\App_Data\Database.mdf;Integrated Security=True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system.web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compilation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debug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targetFramework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4.6.1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httpRuntime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targetFramework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4.6.1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authentication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mode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Forms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forms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cookies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timeout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120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loginUrl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~/Account/Login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authentication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httpModules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ApplicationInsightsWebTracking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Microsoft.ApplicationInsights.Web.ApplicationInsightsHttpModule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, Microsoft.AI.Web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httpModules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roleManager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enabled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defaultProvider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MyRoleProvider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MyRoleProvider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TPproject.Providers.CustomRoleProvider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roleManager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system.web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urn:schemas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-microsoft-com:asm.v1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Newtonsoft.Json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culture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neutral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30ad4fe6b2a6aeed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0.0.0.0-6.0.0.0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6.0.0.0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System.Web.Optimization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1.0.0.0-1.1.0.0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1.1.0.0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WebGrease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0.0.0.0-1.5.2.14234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1.5.2.14234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System.Web.Helpers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1.0.0.0-3.0.0.0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3.0.0.0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System.Web.WebPages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bindingRedirect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oldVersion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1.0.0.0-3.0.0.0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newVersion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3.0.0.0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dependentAssembly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assemblyIdentity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System.Web.Mvc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publicKeyToken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31bf3856ad364e35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1.0.0.0-5.2.3.0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5.2.3.0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assemblyBinding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runtime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gramStart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validation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validateIntegratedModeConfiguration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modules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remove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ApplicationInsightsWebTracking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ApplicationInsightsWebTracking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Microsoft.ApplicationInsights.Web.ApplicationInsightsHttpModule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, Microsoft.AI.Web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preCondition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managedHandler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modules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gramStart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system.webServer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gramStart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system.codedom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compilers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compiler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c#;cs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;csharp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extension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Microsoft.CodeDom.Providers.DotNetCompilerPlatform.CSharpCodeProvider, Microsoft.CodeDom.Providers.DotNetCompilerPlatform, Version=1.0.7.0, Culture=neutral, PublicKeyToken=31bf3856ad364e35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warningLevel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4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compilerOptions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/langversion:default /nowarn:1659;1699;1701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compiler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vb;vbs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;visualbasic;vbscript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extension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.vb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Microsoft.CodeDom.Providers.DotNetCompilerPlatform.VBCodeProvider, Microsoft.CodeDom.Providers.DotNetCompilerPlatform, Version=1.0.7.0, Culture=neutral, PublicKeyToken=31bf3856ad364e35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warningLevel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4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compilerOptions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/langversion:default /nowarn:41008 /define:_MYTYPE=\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Web\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/optionInfer+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compilers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system.codedom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922E48" w:rsidRPr="00922E48" w:rsidRDefault="00922E48" w:rsidP="00922E48">
      <w:pPr>
        <w:pStyle w:val="a6"/>
        <w:rPr>
          <w:lang w:val="en-US"/>
        </w:rPr>
      </w:pPr>
      <w:r>
        <w:rPr>
          <w:lang w:val="en-US"/>
        </w:rPr>
        <w:t>Models</w:t>
      </w:r>
      <w:r w:rsidRPr="00922E48">
        <w:rPr>
          <w:lang w:val="en-US"/>
        </w:rPr>
        <w:t>.</w:t>
      </w:r>
      <w:r w:rsidRPr="00524230">
        <w:rPr>
          <w:lang w:val="en-US"/>
        </w:rPr>
        <w:t>cs</w:t>
      </w:r>
    </w:p>
    <w:p w:rsidR="00922E48" w:rsidRPr="00922E48" w:rsidRDefault="00922E48" w:rsidP="00922E48">
      <w:pPr>
        <w:pStyle w:val="a8"/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>namespace TPproject.Models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LoginModel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Email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DataType(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DataType.Password)]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Password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RegisterModel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public string FirstName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LastName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Email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DataType(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DataType.Password)]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Password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DataType(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DataType.Password)]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Compare(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"Password", ErrorMessage = "</w:t>
      </w:r>
      <w:r w:rsidRPr="006154C8">
        <w:rPr>
          <w:rFonts w:ascii="Courier New" w:hAnsi="Courier New" w:cs="Courier New"/>
          <w:sz w:val="20"/>
          <w:szCs w:val="20"/>
          <w:lang w:eastAsia="ru-RU"/>
        </w:rPr>
        <w:t>Пароли</w:t>
      </w: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154C8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6154C8">
        <w:rPr>
          <w:rFonts w:ascii="Courier New" w:hAnsi="Courier New" w:cs="Courier New"/>
          <w:sz w:val="20"/>
          <w:szCs w:val="20"/>
          <w:lang w:eastAsia="ru-RU"/>
        </w:rPr>
        <w:t>совпадают</w:t>
      </w:r>
      <w:r w:rsidRPr="00922E48">
        <w:rPr>
          <w:rFonts w:ascii="Courier New" w:hAnsi="Courier New" w:cs="Courier New"/>
          <w:sz w:val="20"/>
          <w:szCs w:val="20"/>
          <w:lang w:val="en-US" w:eastAsia="ru-RU"/>
        </w:rPr>
        <w:t>")]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ConfirmPassword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PhoneNumber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[Required]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string RoleID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{ get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 w:eastAsia="ru-RU"/>
        </w:rPr>
        <w:t>; set;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22E48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22E48" w:rsidRPr="00524230" w:rsidRDefault="00922E48" w:rsidP="00922E48">
      <w:pPr>
        <w:pStyle w:val="a6"/>
        <w:rPr>
          <w:lang w:val="en-US"/>
        </w:rPr>
      </w:pPr>
      <w:r>
        <w:rPr>
          <w:lang w:val="en-US"/>
        </w:rPr>
        <w:t>User</w:t>
      </w:r>
      <w:r w:rsidRPr="00524230">
        <w:rPr>
          <w:lang w:val="en-US"/>
        </w:rPr>
        <w:t>.cs</w:t>
      </w:r>
    </w:p>
    <w:p w:rsidR="00922E48" w:rsidRPr="00D67B09" w:rsidRDefault="00922E48" w:rsidP="00922E48">
      <w:pPr>
        <w:pStyle w:val="a8"/>
      </w:pP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>namespace TPproject.Models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>{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public class User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{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public int Id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[</w:t>
      </w:r>
      <w:proofErr w:type="gramStart"/>
      <w:r w:rsidRPr="002C7C23">
        <w:rPr>
          <w:szCs w:val="19"/>
        </w:rPr>
        <w:t>Display(</w:t>
      </w:r>
      <w:proofErr w:type="gramEnd"/>
      <w:r w:rsidRPr="002C7C23">
        <w:rPr>
          <w:szCs w:val="19"/>
        </w:rPr>
        <w:t>Name ="Email")]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public string Email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[</w:t>
      </w:r>
      <w:proofErr w:type="gramStart"/>
      <w:r w:rsidRPr="002C7C23">
        <w:rPr>
          <w:szCs w:val="19"/>
        </w:rPr>
        <w:t>Display(</w:t>
      </w:r>
      <w:proofErr w:type="gramEnd"/>
      <w:r w:rsidRPr="002C7C23">
        <w:rPr>
          <w:szCs w:val="19"/>
        </w:rPr>
        <w:t>Name = "</w:t>
      </w:r>
      <w:r w:rsidRPr="002C7C23">
        <w:rPr>
          <w:szCs w:val="19"/>
          <w:lang w:val="ru-RU"/>
        </w:rPr>
        <w:t>Пароль</w:t>
      </w:r>
      <w:r w:rsidRPr="002C7C23">
        <w:rPr>
          <w:szCs w:val="19"/>
        </w:rPr>
        <w:t>")]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public string Password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[</w:t>
      </w:r>
      <w:proofErr w:type="gramStart"/>
      <w:r w:rsidRPr="002C7C23">
        <w:rPr>
          <w:szCs w:val="19"/>
        </w:rPr>
        <w:t>Display(</w:t>
      </w:r>
      <w:proofErr w:type="gramEnd"/>
      <w:r w:rsidRPr="002C7C23">
        <w:rPr>
          <w:szCs w:val="19"/>
        </w:rPr>
        <w:t>Name = "</w:t>
      </w:r>
      <w:r w:rsidRPr="002C7C23">
        <w:rPr>
          <w:szCs w:val="19"/>
          <w:lang w:val="ru-RU"/>
        </w:rPr>
        <w:t>Имя</w:t>
      </w:r>
      <w:r w:rsidRPr="002C7C23">
        <w:rPr>
          <w:szCs w:val="19"/>
        </w:rPr>
        <w:t>")]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public string FirstName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[</w:t>
      </w:r>
      <w:proofErr w:type="gramStart"/>
      <w:r w:rsidRPr="002C7C23">
        <w:rPr>
          <w:szCs w:val="19"/>
        </w:rPr>
        <w:t>Display(</w:t>
      </w:r>
      <w:proofErr w:type="gramEnd"/>
      <w:r w:rsidRPr="002C7C23">
        <w:rPr>
          <w:szCs w:val="19"/>
        </w:rPr>
        <w:t>Name = "</w:t>
      </w:r>
      <w:r w:rsidRPr="002C7C23">
        <w:rPr>
          <w:szCs w:val="19"/>
          <w:lang w:val="ru-RU"/>
        </w:rPr>
        <w:t>Фамилия</w:t>
      </w:r>
      <w:r w:rsidRPr="002C7C23">
        <w:rPr>
          <w:szCs w:val="19"/>
        </w:rPr>
        <w:t>")]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public string LastName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[</w:t>
      </w:r>
      <w:proofErr w:type="gramStart"/>
      <w:r w:rsidRPr="002C7C23">
        <w:rPr>
          <w:szCs w:val="19"/>
        </w:rPr>
        <w:t>Display(</w:t>
      </w:r>
      <w:proofErr w:type="gramEnd"/>
      <w:r w:rsidRPr="002C7C23">
        <w:rPr>
          <w:szCs w:val="19"/>
        </w:rPr>
        <w:t>Name = "</w:t>
      </w:r>
      <w:r w:rsidRPr="002C7C23">
        <w:rPr>
          <w:szCs w:val="19"/>
          <w:lang w:val="ru-RU"/>
        </w:rPr>
        <w:t>Номер</w:t>
      </w:r>
      <w:r w:rsidRPr="002C7C23">
        <w:rPr>
          <w:szCs w:val="19"/>
        </w:rPr>
        <w:t xml:space="preserve"> </w:t>
      </w:r>
      <w:r w:rsidRPr="002C7C23">
        <w:rPr>
          <w:szCs w:val="19"/>
          <w:lang w:val="ru-RU"/>
        </w:rPr>
        <w:t>телефона</w:t>
      </w:r>
      <w:r w:rsidRPr="002C7C23">
        <w:rPr>
          <w:szCs w:val="19"/>
        </w:rPr>
        <w:t>")]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public string PhoneNumber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 xml:space="preserve">; set; } </w:t>
      </w:r>
    </w:p>
    <w:p w:rsidR="00922E48" w:rsidRPr="002C7C23" w:rsidRDefault="00922E48" w:rsidP="00922E48">
      <w:pPr>
        <w:pStyle w:val="a8"/>
        <w:rPr>
          <w:szCs w:val="19"/>
        </w:rPr>
      </w:pP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public int RoleID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public Role Role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public class Role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{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lastRenderedPageBreak/>
        <w:t xml:space="preserve">        public int Id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    public string Name </w:t>
      </w:r>
      <w:proofErr w:type="gramStart"/>
      <w:r w:rsidRPr="002C7C23">
        <w:rPr>
          <w:szCs w:val="19"/>
        </w:rPr>
        <w:t>{ get</w:t>
      </w:r>
      <w:proofErr w:type="gramEnd"/>
      <w:r w:rsidRPr="002C7C23">
        <w:rPr>
          <w:szCs w:val="19"/>
        </w:rPr>
        <w:t>; set;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 xml:space="preserve">    }</w:t>
      </w:r>
    </w:p>
    <w:p w:rsidR="00922E48" w:rsidRPr="002C7C23" w:rsidRDefault="00922E48" w:rsidP="00922E48">
      <w:pPr>
        <w:pStyle w:val="a8"/>
        <w:rPr>
          <w:szCs w:val="19"/>
        </w:rPr>
      </w:pPr>
      <w:r w:rsidRPr="002C7C23">
        <w:rPr>
          <w:szCs w:val="19"/>
        </w:rPr>
        <w:t>}</w:t>
      </w:r>
    </w:p>
    <w:p w:rsidR="00922E48" w:rsidRDefault="00922E48" w:rsidP="00922E48">
      <w:pPr>
        <w:pStyle w:val="a8"/>
        <w:rPr>
          <w:rFonts w:ascii="Consolas" w:hAnsi="Consolas" w:cs="Consolas"/>
          <w:sz w:val="19"/>
          <w:szCs w:val="19"/>
        </w:rPr>
      </w:pPr>
    </w:p>
    <w:p w:rsidR="00922E48" w:rsidRPr="00524230" w:rsidRDefault="00922E48" w:rsidP="00922E48">
      <w:pPr>
        <w:pStyle w:val="a6"/>
        <w:rPr>
          <w:lang w:val="en-US"/>
        </w:rPr>
      </w:pPr>
      <w:r w:rsidRPr="00524230">
        <w:rPr>
          <w:lang w:val="en-US"/>
        </w:rPr>
        <w:t>User</w:t>
      </w:r>
      <w:r>
        <w:rPr>
          <w:lang w:val="en-US"/>
        </w:rPr>
        <w:t>Context</w:t>
      </w:r>
      <w:r w:rsidRPr="00524230">
        <w:rPr>
          <w:lang w:val="en-US"/>
        </w:rPr>
        <w:t>.cs</w:t>
      </w:r>
    </w:p>
    <w:p w:rsidR="00922E48" w:rsidRDefault="00922E48" w:rsidP="00922E48">
      <w:pPr>
        <w:pStyle w:val="a8"/>
      </w:pPr>
    </w:p>
    <w:p w:rsidR="00922E48" w:rsidRPr="006154C8" w:rsidRDefault="00922E48" w:rsidP="00922E48">
      <w:pPr>
        <w:pStyle w:val="a8"/>
      </w:pPr>
      <w:r w:rsidRPr="006154C8">
        <w:t>namespace TPproject.Models</w:t>
      </w:r>
    </w:p>
    <w:p w:rsidR="00922E48" w:rsidRPr="006154C8" w:rsidRDefault="00922E48" w:rsidP="00922E48">
      <w:pPr>
        <w:pStyle w:val="a8"/>
      </w:pPr>
      <w:r w:rsidRPr="006154C8">
        <w:t>{</w:t>
      </w:r>
    </w:p>
    <w:p w:rsidR="00922E48" w:rsidRPr="006154C8" w:rsidRDefault="00922E48" w:rsidP="00922E48">
      <w:pPr>
        <w:pStyle w:val="a8"/>
      </w:pPr>
      <w:r w:rsidRPr="006154C8">
        <w:t xml:space="preserve">    public class </w:t>
      </w:r>
      <w:proofErr w:type="gramStart"/>
      <w:r w:rsidRPr="006154C8">
        <w:t>UserContext :</w:t>
      </w:r>
      <w:proofErr w:type="gramEnd"/>
      <w:r w:rsidRPr="006154C8">
        <w:t xml:space="preserve"> DbContext</w:t>
      </w:r>
    </w:p>
    <w:p w:rsidR="00922E48" w:rsidRPr="006154C8" w:rsidRDefault="00922E48" w:rsidP="00922E48">
      <w:pPr>
        <w:pStyle w:val="a8"/>
      </w:pPr>
      <w:r w:rsidRPr="006154C8">
        <w:t xml:space="preserve">    {</w:t>
      </w:r>
    </w:p>
    <w:p w:rsidR="00922E48" w:rsidRPr="006154C8" w:rsidRDefault="00922E48" w:rsidP="00922E48">
      <w:pPr>
        <w:pStyle w:val="a8"/>
      </w:pPr>
      <w:r w:rsidRPr="006154C8">
        <w:t xml:space="preserve">        public </w:t>
      </w:r>
      <w:proofErr w:type="gramStart"/>
      <w:r w:rsidRPr="006154C8">
        <w:t>UserContext(</w:t>
      </w:r>
      <w:proofErr w:type="gramEnd"/>
      <w:r w:rsidRPr="006154C8">
        <w:t>) :</w:t>
      </w:r>
    </w:p>
    <w:p w:rsidR="00922E48" w:rsidRPr="006154C8" w:rsidRDefault="00922E48" w:rsidP="00922E48">
      <w:pPr>
        <w:pStyle w:val="a8"/>
      </w:pPr>
      <w:r w:rsidRPr="006154C8">
        <w:t xml:space="preserve">        base("DbConnection")</w:t>
      </w:r>
    </w:p>
    <w:p w:rsidR="00922E48" w:rsidRPr="006154C8" w:rsidRDefault="00922E48" w:rsidP="00922E48">
      <w:pPr>
        <w:pStyle w:val="a8"/>
      </w:pPr>
      <w:r w:rsidRPr="006154C8">
        <w:t xml:space="preserve">        { }</w:t>
      </w:r>
    </w:p>
    <w:p w:rsidR="00922E48" w:rsidRPr="006154C8" w:rsidRDefault="00922E48" w:rsidP="00922E48">
      <w:pPr>
        <w:pStyle w:val="a8"/>
      </w:pPr>
    </w:p>
    <w:p w:rsidR="00922E48" w:rsidRPr="006154C8" w:rsidRDefault="00922E48" w:rsidP="00922E48">
      <w:pPr>
        <w:pStyle w:val="a8"/>
      </w:pPr>
      <w:r w:rsidRPr="006154C8">
        <w:t xml:space="preserve">        public DbSet&lt;User&gt; User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DbSet&lt;Role&gt; Role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</w:p>
    <w:p w:rsidR="00922E48" w:rsidRPr="006154C8" w:rsidRDefault="00922E48" w:rsidP="00922E48">
      <w:pPr>
        <w:pStyle w:val="a8"/>
      </w:pPr>
      <w:r w:rsidRPr="006154C8">
        <w:t xml:space="preserve">        public User </w:t>
      </w:r>
      <w:proofErr w:type="gramStart"/>
      <w:r w:rsidRPr="006154C8">
        <w:t>GetUser(</w:t>
      </w:r>
      <w:proofErr w:type="gramEnd"/>
      <w:r w:rsidRPr="006154C8">
        <w:t>String name)</w:t>
      </w:r>
    </w:p>
    <w:p w:rsidR="00922E48" w:rsidRPr="006154C8" w:rsidRDefault="00922E48" w:rsidP="00922E48">
      <w:pPr>
        <w:pStyle w:val="a8"/>
      </w:pPr>
      <w:r w:rsidRPr="006154C8">
        <w:t xml:space="preserve">        {</w:t>
      </w:r>
    </w:p>
    <w:p w:rsidR="00922E48" w:rsidRPr="006154C8" w:rsidRDefault="00922E48" w:rsidP="00922E48">
      <w:pPr>
        <w:pStyle w:val="a8"/>
      </w:pPr>
      <w:r w:rsidRPr="006154C8">
        <w:t xml:space="preserve">            return User.FirstOrDefault(u =&gt; </w:t>
      </w:r>
      <w:proofErr w:type="gramStart"/>
      <w:r w:rsidRPr="006154C8">
        <w:t>u.Email</w:t>
      </w:r>
      <w:proofErr w:type="gramEnd"/>
      <w:r w:rsidRPr="006154C8">
        <w:t xml:space="preserve"> == name);</w:t>
      </w:r>
    </w:p>
    <w:p w:rsidR="00922E48" w:rsidRPr="006154C8" w:rsidRDefault="00922E48" w:rsidP="00922E48">
      <w:pPr>
        <w:pStyle w:val="a8"/>
      </w:pPr>
      <w:r w:rsidRPr="006154C8">
        <w:t xml:space="preserve">        }</w:t>
      </w:r>
    </w:p>
    <w:p w:rsidR="00922E48" w:rsidRPr="006154C8" w:rsidRDefault="00922E48" w:rsidP="00922E48">
      <w:pPr>
        <w:pStyle w:val="a8"/>
      </w:pPr>
      <w:r w:rsidRPr="006154C8">
        <w:t xml:space="preserve">        public List&lt;User&gt; </w:t>
      </w:r>
      <w:proofErr w:type="gramStart"/>
      <w:r w:rsidRPr="006154C8">
        <w:t>GetAllUser(</w:t>
      </w:r>
      <w:proofErr w:type="gramEnd"/>
      <w:r w:rsidRPr="006154C8">
        <w:t>UserContext context)</w:t>
      </w:r>
    </w:p>
    <w:p w:rsidR="00922E48" w:rsidRPr="006154C8" w:rsidRDefault="00922E48" w:rsidP="00922E48">
      <w:pPr>
        <w:pStyle w:val="a8"/>
      </w:pPr>
      <w:r w:rsidRPr="006154C8">
        <w:t xml:space="preserve">        {</w:t>
      </w:r>
    </w:p>
    <w:p w:rsidR="00922E48" w:rsidRPr="006154C8" w:rsidRDefault="00922E48" w:rsidP="00922E48">
      <w:pPr>
        <w:pStyle w:val="a8"/>
      </w:pPr>
      <w:r w:rsidRPr="006154C8">
        <w:t xml:space="preserve">            List&lt;User&gt; UserList = new List&lt;User</w:t>
      </w:r>
      <w:proofErr w:type="gramStart"/>
      <w:r w:rsidRPr="006154C8">
        <w:t>&gt;(</w:t>
      </w:r>
      <w:proofErr w:type="gramEnd"/>
      <w:r w:rsidRPr="006154C8">
        <w:t>);</w:t>
      </w:r>
    </w:p>
    <w:p w:rsidR="00922E48" w:rsidRPr="006154C8" w:rsidRDefault="00922E48" w:rsidP="00922E48">
      <w:pPr>
        <w:pStyle w:val="a8"/>
      </w:pPr>
      <w:r w:rsidRPr="006154C8">
        <w:t xml:space="preserve">            foreach (User user in </w:t>
      </w:r>
      <w:proofErr w:type="gramStart"/>
      <w:r w:rsidRPr="006154C8">
        <w:t>context.User.ToList</w:t>
      </w:r>
      <w:proofErr w:type="gramEnd"/>
      <w:r w:rsidRPr="006154C8">
        <w:t>())</w:t>
      </w:r>
    </w:p>
    <w:p w:rsidR="00922E48" w:rsidRPr="006154C8" w:rsidRDefault="00922E48" w:rsidP="00922E48">
      <w:pPr>
        <w:pStyle w:val="a8"/>
      </w:pPr>
      <w:r w:rsidRPr="006154C8">
        <w:t xml:space="preserve">            {</w:t>
      </w:r>
    </w:p>
    <w:p w:rsidR="00922E48" w:rsidRPr="006154C8" w:rsidRDefault="00922E48" w:rsidP="00922E48">
      <w:pPr>
        <w:pStyle w:val="a8"/>
      </w:pPr>
      <w:r w:rsidRPr="006154C8">
        <w:t xml:space="preserve">                UserList.Add(user);</w:t>
      </w:r>
    </w:p>
    <w:p w:rsidR="00922E48" w:rsidRPr="006154C8" w:rsidRDefault="00922E48" w:rsidP="00922E48">
      <w:pPr>
        <w:pStyle w:val="a8"/>
      </w:pPr>
      <w:r w:rsidRPr="006154C8">
        <w:t xml:space="preserve">            }</w:t>
      </w:r>
    </w:p>
    <w:p w:rsidR="00922E48" w:rsidRPr="006154C8" w:rsidRDefault="00922E48" w:rsidP="00922E48">
      <w:pPr>
        <w:pStyle w:val="a8"/>
      </w:pPr>
      <w:r w:rsidRPr="006154C8">
        <w:t xml:space="preserve">            return UserList;</w:t>
      </w:r>
    </w:p>
    <w:p w:rsidR="00922E48" w:rsidRPr="002C7C23" w:rsidRDefault="00922E48" w:rsidP="00922E48">
      <w:pPr>
        <w:pStyle w:val="a8"/>
      </w:pPr>
      <w:r w:rsidRPr="006154C8">
        <w:t xml:space="preserve">        </w:t>
      </w:r>
      <w:r w:rsidRPr="002C7C23">
        <w:t>}</w:t>
      </w:r>
    </w:p>
    <w:p w:rsidR="00922E48" w:rsidRPr="002C7C23" w:rsidRDefault="00922E48" w:rsidP="00922E48">
      <w:pPr>
        <w:pStyle w:val="a8"/>
      </w:pPr>
      <w:r w:rsidRPr="002C7C23">
        <w:t xml:space="preserve">    }</w:t>
      </w:r>
    </w:p>
    <w:p w:rsidR="00922E48" w:rsidRPr="002C7C23" w:rsidRDefault="00922E48" w:rsidP="00922E48">
      <w:pPr>
        <w:pStyle w:val="a8"/>
      </w:pPr>
      <w:r w:rsidRPr="002C7C23">
        <w:t>}</w:t>
      </w:r>
    </w:p>
    <w:p w:rsidR="00922E48" w:rsidRPr="00524230" w:rsidRDefault="00922E48" w:rsidP="00922E48">
      <w:pPr>
        <w:pStyle w:val="a8"/>
      </w:pPr>
    </w:p>
    <w:p w:rsidR="00922E48" w:rsidRPr="00524230" w:rsidRDefault="00922E48" w:rsidP="00922E48">
      <w:pPr>
        <w:pStyle w:val="a6"/>
        <w:rPr>
          <w:lang w:val="en-US"/>
        </w:rPr>
      </w:pPr>
      <w:r>
        <w:rPr>
          <w:lang w:val="en-US"/>
        </w:rPr>
        <w:t>Waybill</w:t>
      </w:r>
      <w:r w:rsidRPr="00524230">
        <w:rPr>
          <w:lang w:val="en-US"/>
        </w:rPr>
        <w:t>.cs</w:t>
      </w:r>
    </w:p>
    <w:p w:rsidR="00922E48" w:rsidRDefault="00922E48" w:rsidP="00922E48">
      <w:pPr>
        <w:pStyle w:val="a8"/>
      </w:pPr>
    </w:p>
    <w:p w:rsidR="00922E48" w:rsidRPr="006154C8" w:rsidRDefault="00922E48" w:rsidP="00922E48">
      <w:pPr>
        <w:pStyle w:val="a8"/>
      </w:pPr>
      <w:r w:rsidRPr="006154C8">
        <w:t>namespace TPproject.Models</w:t>
      </w:r>
    </w:p>
    <w:p w:rsidR="00922E48" w:rsidRPr="006154C8" w:rsidRDefault="00922E48" w:rsidP="00922E48">
      <w:pPr>
        <w:pStyle w:val="a8"/>
      </w:pPr>
      <w:r w:rsidRPr="006154C8">
        <w:t>{</w:t>
      </w:r>
    </w:p>
    <w:p w:rsidR="00922E48" w:rsidRPr="006154C8" w:rsidRDefault="00922E48" w:rsidP="00922E48">
      <w:pPr>
        <w:pStyle w:val="a8"/>
      </w:pPr>
      <w:r w:rsidRPr="006154C8">
        <w:t xml:space="preserve">    public class Waybill</w:t>
      </w:r>
    </w:p>
    <w:p w:rsidR="00922E48" w:rsidRPr="006154C8" w:rsidRDefault="00922E48" w:rsidP="00922E48">
      <w:pPr>
        <w:pStyle w:val="a8"/>
      </w:pPr>
      <w:r w:rsidRPr="006154C8">
        <w:t xml:space="preserve">    {</w:t>
      </w:r>
    </w:p>
    <w:p w:rsidR="00922E48" w:rsidRPr="006154C8" w:rsidRDefault="00922E48" w:rsidP="00922E48">
      <w:pPr>
        <w:pStyle w:val="a8"/>
      </w:pPr>
      <w:r w:rsidRPr="006154C8">
        <w:t xml:space="preserve">        public int Id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int UserId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User User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int BusId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Bus Bus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DateTime time_start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DateTime time_end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int WaybillStatusId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WaybillStatus WaybillStatus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}</w:t>
      </w:r>
    </w:p>
    <w:p w:rsidR="00922E48" w:rsidRPr="006154C8" w:rsidRDefault="00922E48" w:rsidP="00922E48">
      <w:pPr>
        <w:pStyle w:val="a8"/>
      </w:pPr>
      <w:r w:rsidRPr="006154C8">
        <w:t xml:space="preserve">    public class Bus</w:t>
      </w:r>
    </w:p>
    <w:p w:rsidR="00922E48" w:rsidRPr="006154C8" w:rsidRDefault="00922E48" w:rsidP="00922E48">
      <w:pPr>
        <w:pStyle w:val="a8"/>
      </w:pPr>
      <w:r w:rsidRPr="006154C8">
        <w:t xml:space="preserve">    {</w:t>
      </w:r>
    </w:p>
    <w:p w:rsidR="00922E48" w:rsidRPr="006154C8" w:rsidRDefault="00922E48" w:rsidP="00922E48">
      <w:pPr>
        <w:pStyle w:val="a8"/>
      </w:pPr>
      <w:r w:rsidRPr="006154C8">
        <w:t xml:space="preserve">        public int Id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string name_bus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string number_bus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string color_bus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string vin_bus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}</w:t>
      </w:r>
    </w:p>
    <w:p w:rsidR="00922E48" w:rsidRPr="006154C8" w:rsidRDefault="00922E48" w:rsidP="00922E48">
      <w:pPr>
        <w:pStyle w:val="a8"/>
      </w:pPr>
      <w:r w:rsidRPr="006154C8">
        <w:t xml:space="preserve">    public class WaybillStatus</w:t>
      </w:r>
    </w:p>
    <w:p w:rsidR="00922E48" w:rsidRPr="006154C8" w:rsidRDefault="00922E48" w:rsidP="00922E48">
      <w:pPr>
        <w:pStyle w:val="a8"/>
      </w:pPr>
      <w:r w:rsidRPr="006154C8">
        <w:t xml:space="preserve">    {</w:t>
      </w:r>
    </w:p>
    <w:p w:rsidR="00922E48" w:rsidRPr="006154C8" w:rsidRDefault="00922E48" w:rsidP="00922E48">
      <w:pPr>
        <w:pStyle w:val="a8"/>
      </w:pPr>
      <w:r w:rsidRPr="006154C8">
        <w:t xml:space="preserve">        public int Id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string Name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2C7C23" w:rsidRDefault="00922E48" w:rsidP="00922E48">
      <w:pPr>
        <w:pStyle w:val="a8"/>
      </w:pPr>
      <w:r w:rsidRPr="006154C8">
        <w:lastRenderedPageBreak/>
        <w:t xml:space="preserve">    </w:t>
      </w:r>
      <w:r w:rsidRPr="002C7C23">
        <w:t>}</w:t>
      </w:r>
    </w:p>
    <w:p w:rsidR="00922E48" w:rsidRPr="002C7C23" w:rsidRDefault="00922E48" w:rsidP="00922E48">
      <w:pPr>
        <w:pStyle w:val="a8"/>
      </w:pPr>
      <w:r w:rsidRPr="002C7C23">
        <w:t>}</w:t>
      </w:r>
    </w:p>
    <w:p w:rsidR="00922E48" w:rsidRPr="00524230" w:rsidRDefault="00922E48" w:rsidP="00922E48">
      <w:pPr>
        <w:pStyle w:val="a8"/>
      </w:pPr>
    </w:p>
    <w:p w:rsidR="00922E48" w:rsidRPr="00DD3BC4" w:rsidRDefault="00922E48" w:rsidP="00922E48">
      <w:pPr>
        <w:pStyle w:val="a6"/>
        <w:rPr>
          <w:lang w:val="en-US"/>
        </w:rPr>
      </w:pPr>
      <w:r>
        <w:rPr>
          <w:lang w:val="en-US"/>
        </w:rPr>
        <w:t>WaybillContext</w:t>
      </w:r>
      <w:r w:rsidRPr="00524230">
        <w:rPr>
          <w:lang w:val="en-US"/>
        </w:rPr>
        <w:t>.cs</w:t>
      </w:r>
    </w:p>
    <w:p w:rsidR="00922E48" w:rsidRPr="00524230" w:rsidRDefault="00922E48" w:rsidP="00922E48">
      <w:pPr>
        <w:pStyle w:val="a8"/>
      </w:pPr>
    </w:p>
    <w:p w:rsidR="00922E48" w:rsidRPr="006154C8" w:rsidRDefault="00922E48" w:rsidP="00922E48">
      <w:pPr>
        <w:pStyle w:val="a8"/>
      </w:pPr>
      <w:r w:rsidRPr="006154C8">
        <w:t>namespace TPproject.Models</w:t>
      </w:r>
    </w:p>
    <w:p w:rsidR="00922E48" w:rsidRPr="006154C8" w:rsidRDefault="00922E48" w:rsidP="00922E48">
      <w:pPr>
        <w:pStyle w:val="a8"/>
      </w:pPr>
      <w:r w:rsidRPr="006154C8">
        <w:t>{</w:t>
      </w:r>
    </w:p>
    <w:p w:rsidR="00922E48" w:rsidRPr="006154C8" w:rsidRDefault="00922E48" w:rsidP="00922E48">
      <w:pPr>
        <w:pStyle w:val="a8"/>
      </w:pPr>
      <w:r w:rsidRPr="006154C8">
        <w:t xml:space="preserve">    public class </w:t>
      </w:r>
      <w:proofErr w:type="gramStart"/>
      <w:r w:rsidRPr="006154C8">
        <w:t>WaybillContext :</w:t>
      </w:r>
      <w:proofErr w:type="gramEnd"/>
      <w:r w:rsidRPr="006154C8">
        <w:t xml:space="preserve"> DbContext</w:t>
      </w:r>
    </w:p>
    <w:p w:rsidR="00922E48" w:rsidRPr="006154C8" w:rsidRDefault="00922E48" w:rsidP="00922E48">
      <w:pPr>
        <w:pStyle w:val="a8"/>
      </w:pPr>
      <w:r w:rsidRPr="006154C8">
        <w:t xml:space="preserve">    {</w:t>
      </w:r>
    </w:p>
    <w:p w:rsidR="00922E48" w:rsidRPr="006154C8" w:rsidRDefault="00922E48" w:rsidP="00922E48">
      <w:pPr>
        <w:pStyle w:val="a8"/>
      </w:pPr>
      <w:r w:rsidRPr="006154C8">
        <w:t xml:space="preserve">        public </w:t>
      </w:r>
      <w:proofErr w:type="gramStart"/>
      <w:r w:rsidRPr="006154C8">
        <w:t>WaybillContext(</w:t>
      </w:r>
      <w:proofErr w:type="gramEnd"/>
      <w:r w:rsidRPr="006154C8">
        <w:t>) :</w:t>
      </w:r>
    </w:p>
    <w:p w:rsidR="00922E48" w:rsidRPr="006154C8" w:rsidRDefault="00922E48" w:rsidP="00922E48">
      <w:pPr>
        <w:pStyle w:val="a8"/>
      </w:pPr>
      <w:r w:rsidRPr="006154C8">
        <w:t xml:space="preserve">        base("DbConnection")</w:t>
      </w:r>
    </w:p>
    <w:p w:rsidR="00922E48" w:rsidRPr="006154C8" w:rsidRDefault="00922E48" w:rsidP="00922E48">
      <w:pPr>
        <w:pStyle w:val="a8"/>
      </w:pPr>
      <w:r w:rsidRPr="006154C8">
        <w:t xml:space="preserve">        { }</w:t>
      </w:r>
    </w:p>
    <w:p w:rsidR="00922E48" w:rsidRPr="006154C8" w:rsidRDefault="00922E48" w:rsidP="00922E48">
      <w:pPr>
        <w:pStyle w:val="a8"/>
      </w:pPr>
    </w:p>
    <w:p w:rsidR="00922E48" w:rsidRPr="006154C8" w:rsidRDefault="00922E48" w:rsidP="00922E48">
      <w:pPr>
        <w:pStyle w:val="a8"/>
      </w:pPr>
      <w:r w:rsidRPr="006154C8">
        <w:t xml:space="preserve">        public DbSet&lt;Waybill&gt; Waybill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DbSet&lt;Bus&gt; Bus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  <w:r w:rsidRPr="006154C8">
        <w:t xml:space="preserve">        public DbSet&lt;WaybillStatus&gt; WaybillStatus </w:t>
      </w:r>
      <w:proofErr w:type="gramStart"/>
      <w:r w:rsidRPr="006154C8">
        <w:t>{ get</w:t>
      </w:r>
      <w:proofErr w:type="gramEnd"/>
      <w:r w:rsidRPr="006154C8">
        <w:t>; set; }</w:t>
      </w:r>
    </w:p>
    <w:p w:rsidR="00922E48" w:rsidRPr="006154C8" w:rsidRDefault="00922E48" w:rsidP="00922E48">
      <w:pPr>
        <w:pStyle w:val="a8"/>
      </w:pPr>
    </w:p>
    <w:p w:rsidR="00922E48" w:rsidRPr="006154C8" w:rsidRDefault="00922E48" w:rsidP="00922E48">
      <w:pPr>
        <w:pStyle w:val="a8"/>
      </w:pPr>
      <w:r w:rsidRPr="006154C8">
        <w:t xml:space="preserve">        </w:t>
      </w:r>
    </w:p>
    <w:p w:rsidR="00922E48" w:rsidRPr="002C7C23" w:rsidRDefault="00922E48" w:rsidP="00922E48">
      <w:pPr>
        <w:pStyle w:val="a8"/>
      </w:pPr>
      <w:r w:rsidRPr="006154C8">
        <w:t xml:space="preserve">        </w:t>
      </w:r>
      <w:r w:rsidRPr="002C7C23">
        <w:t>}</w:t>
      </w:r>
    </w:p>
    <w:p w:rsidR="00922E48" w:rsidRPr="00524230" w:rsidRDefault="00922E48" w:rsidP="00922E48">
      <w:pPr>
        <w:pStyle w:val="a8"/>
      </w:pPr>
      <w:r w:rsidRPr="002C7C23">
        <w:t>}</w:t>
      </w:r>
    </w:p>
    <w:p w:rsidR="00922E48" w:rsidRDefault="00922E48" w:rsidP="00922E48">
      <w:pPr>
        <w:pStyle w:val="a6"/>
        <w:rPr>
          <w:rStyle w:val="aa"/>
          <w:lang w:val="en-US"/>
        </w:rPr>
      </w:pPr>
    </w:p>
    <w:p w:rsidR="00922E48" w:rsidRPr="00524230" w:rsidRDefault="00922E48" w:rsidP="00922E48">
      <w:pPr>
        <w:pStyle w:val="a6"/>
        <w:rPr>
          <w:lang w:val="en-US"/>
        </w:rPr>
      </w:pPr>
      <w:r w:rsidRPr="00524230">
        <w:rPr>
          <w:lang w:val="en-US"/>
        </w:rPr>
        <w:t>Waybill.cs</w:t>
      </w:r>
    </w:p>
    <w:p w:rsidR="00922E48" w:rsidRPr="00DD3BC4" w:rsidRDefault="00922E48" w:rsidP="00922E48">
      <w:pPr>
        <w:pStyle w:val="a8"/>
      </w:pPr>
    </w:p>
    <w:p w:rsidR="00922E48" w:rsidRPr="00DD3BC4" w:rsidRDefault="00922E48" w:rsidP="00922E48">
      <w:pPr>
        <w:pStyle w:val="a8"/>
      </w:pPr>
      <w:r w:rsidRPr="00DD3BC4">
        <w:t>namespace BusCompany.Models</w:t>
      </w:r>
    </w:p>
    <w:p w:rsidR="00922E48" w:rsidRPr="00DD3BC4" w:rsidRDefault="00922E48" w:rsidP="00922E48">
      <w:pPr>
        <w:pStyle w:val="a8"/>
      </w:pPr>
      <w:r w:rsidRPr="00DD3BC4">
        <w:t>{</w:t>
      </w:r>
    </w:p>
    <w:p w:rsidR="00922E48" w:rsidRPr="00DD3BC4" w:rsidRDefault="00922E48" w:rsidP="00922E48">
      <w:pPr>
        <w:pStyle w:val="a8"/>
      </w:pPr>
      <w:r w:rsidRPr="00DD3BC4">
        <w:t xml:space="preserve">    public class Waybill</w:t>
      </w:r>
    </w:p>
    <w:p w:rsidR="00922E48" w:rsidRPr="00DD3BC4" w:rsidRDefault="00922E48" w:rsidP="00922E48">
      <w:pPr>
        <w:pStyle w:val="a8"/>
      </w:pPr>
      <w:r w:rsidRPr="00DD3BC4">
        <w:t xml:space="preserve">    {</w:t>
      </w:r>
    </w:p>
    <w:p w:rsidR="00922E48" w:rsidRPr="00DD3BC4" w:rsidRDefault="00922E48" w:rsidP="00922E48">
      <w:pPr>
        <w:pStyle w:val="a8"/>
      </w:pPr>
      <w:r w:rsidRPr="00DD3BC4">
        <w:t xml:space="preserve">        public int id </w:t>
      </w:r>
      <w:proofErr w:type="gramStart"/>
      <w:r w:rsidRPr="00DD3BC4">
        <w:t>{ get</w:t>
      </w:r>
      <w:proofErr w:type="gramEnd"/>
      <w:r w:rsidRPr="00DD3BC4">
        <w:t>; set; } //</w:t>
      </w:r>
      <w:r w:rsidRPr="00DD3BC4">
        <w:rPr>
          <w:lang w:val="ru-RU"/>
        </w:rPr>
        <w:t>идентификатор</w:t>
      </w:r>
    </w:p>
    <w:p w:rsidR="00922E48" w:rsidRPr="00DD3BC4" w:rsidRDefault="00922E48" w:rsidP="00922E48">
      <w:pPr>
        <w:pStyle w:val="a8"/>
      </w:pPr>
      <w:r w:rsidRPr="00DD3BC4">
        <w:t xml:space="preserve">        public DateTime date </w:t>
      </w:r>
      <w:proofErr w:type="gramStart"/>
      <w:r w:rsidRPr="00DD3BC4">
        <w:t>{ get</w:t>
      </w:r>
      <w:proofErr w:type="gramEnd"/>
      <w:r w:rsidRPr="00DD3BC4">
        <w:t>; set; } //</w:t>
      </w:r>
      <w:r w:rsidRPr="00DD3BC4">
        <w:rPr>
          <w:lang w:val="ru-RU"/>
        </w:rPr>
        <w:t>дата</w:t>
      </w:r>
      <w:r w:rsidRPr="00DD3BC4">
        <w:t xml:space="preserve"> </w:t>
      </w:r>
      <w:r w:rsidRPr="00DD3BC4">
        <w:rPr>
          <w:lang w:val="ru-RU"/>
        </w:rPr>
        <w:t>оформления</w:t>
      </w:r>
    </w:p>
    <w:p w:rsidR="00922E48" w:rsidRPr="00DD3BC4" w:rsidRDefault="00922E48" w:rsidP="00922E48">
      <w:pPr>
        <w:pStyle w:val="a8"/>
      </w:pPr>
      <w:r w:rsidRPr="00DD3BC4">
        <w:t xml:space="preserve">        public int? busID </w:t>
      </w:r>
      <w:proofErr w:type="gramStart"/>
      <w:r w:rsidRPr="00DD3BC4">
        <w:t>{ get</w:t>
      </w:r>
      <w:proofErr w:type="gramEnd"/>
      <w:r w:rsidRPr="00DD3BC4">
        <w:t>; set; }</w:t>
      </w:r>
    </w:p>
    <w:p w:rsidR="00922E48" w:rsidRPr="00DD3BC4" w:rsidRDefault="00922E48" w:rsidP="00922E48">
      <w:pPr>
        <w:pStyle w:val="a8"/>
      </w:pPr>
      <w:r w:rsidRPr="00DD3BC4">
        <w:t xml:space="preserve">        public Bus bus </w:t>
      </w:r>
      <w:proofErr w:type="gramStart"/>
      <w:r w:rsidRPr="00DD3BC4">
        <w:t>{ get</w:t>
      </w:r>
      <w:proofErr w:type="gramEnd"/>
      <w:r w:rsidRPr="00DD3BC4">
        <w:t>; set; }</w:t>
      </w:r>
    </w:p>
    <w:p w:rsidR="00922E48" w:rsidRPr="00DD3BC4" w:rsidRDefault="00922E48" w:rsidP="00922E48">
      <w:pPr>
        <w:pStyle w:val="a8"/>
      </w:pPr>
      <w:r w:rsidRPr="00DD3BC4">
        <w:t xml:space="preserve">        public string client </w:t>
      </w:r>
      <w:proofErr w:type="gramStart"/>
      <w:r w:rsidRPr="00DD3BC4">
        <w:t>{ get</w:t>
      </w:r>
      <w:proofErr w:type="gramEnd"/>
      <w:r w:rsidRPr="00DD3BC4">
        <w:t>; set; }</w:t>
      </w:r>
    </w:p>
    <w:p w:rsidR="00922E48" w:rsidRPr="00DD3BC4" w:rsidRDefault="00922E48" w:rsidP="00922E48">
      <w:pPr>
        <w:pStyle w:val="a8"/>
      </w:pPr>
      <w:r w:rsidRPr="00DD3BC4">
        <w:t xml:space="preserve">        public string logist </w:t>
      </w:r>
      <w:proofErr w:type="gramStart"/>
      <w:r w:rsidRPr="00DD3BC4">
        <w:t>{ get</w:t>
      </w:r>
      <w:proofErr w:type="gramEnd"/>
      <w:r w:rsidRPr="00DD3BC4">
        <w:t>; set; }</w:t>
      </w:r>
    </w:p>
    <w:p w:rsidR="00922E48" w:rsidRPr="00DD3BC4" w:rsidRDefault="00922E48" w:rsidP="00922E48">
      <w:pPr>
        <w:pStyle w:val="a8"/>
      </w:pPr>
      <w:r w:rsidRPr="00DD3BC4">
        <w:t xml:space="preserve">        public string path </w:t>
      </w:r>
      <w:proofErr w:type="gramStart"/>
      <w:r w:rsidRPr="00DD3BC4">
        <w:t>{ get</w:t>
      </w:r>
      <w:proofErr w:type="gramEnd"/>
      <w:r w:rsidRPr="00DD3BC4">
        <w:t>; set; } //</w:t>
      </w:r>
      <w:r w:rsidRPr="00DD3BC4">
        <w:rPr>
          <w:lang w:val="ru-RU"/>
        </w:rPr>
        <w:t>маршрут</w:t>
      </w:r>
    </w:p>
    <w:p w:rsidR="00922E48" w:rsidRPr="00DD3BC4" w:rsidRDefault="00922E48" w:rsidP="00922E48">
      <w:pPr>
        <w:pStyle w:val="a8"/>
      </w:pPr>
      <w:r w:rsidRPr="00DD3BC4">
        <w:t xml:space="preserve">        public DateTime departureDate </w:t>
      </w:r>
      <w:proofErr w:type="gramStart"/>
      <w:r w:rsidRPr="00DD3BC4">
        <w:t>{ get</w:t>
      </w:r>
      <w:proofErr w:type="gramEnd"/>
      <w:r w:rsidRPr="00DD3BC4">
        <w:t>; set; } //</w:t>
      </w:r>
      <w:r w:rsidRPr="00DD3BC4">
        <w:rPr>
          <w:lang w:val="ru-RU"/>
        </w:rPr>
        <w:t>дата</w:t>
      </w:r>
      <w:r w:rsidRPr="00DD3BC4">
        <w:t xml:space="preserve"> </w:t>
      </w:r>
      <w:r w:rsidRPr="00DD3BC4">
        <w:rPr>
          <w:lang w:val="ru-RU"/>
        </w:rPr>
        <w:t>выезда</w:t>
      </w:r>
    </w:p>
    <w:p w:rsidR="00922E48" w:rsidRPr="00DD3BC4" w:rsidRDefault="00922E48" w:rsidP="00922E48">
      <w:pPr>
        <w:pStyle w:val="a8"/>
      </w:pPr>
      <w:r w:rsidRPr="00DD3BC4">
        <w:t xml:space="preserve">        public DateTime returnDate </w:t>
      </w:r>
      <w:proofErr w:type="gramStart"/>
      <w:r w:rsidRPr="00DD3BC4">
        <w:t>{ get</w:t>
      </w:r>
      <w:proofErr w:type="gramEnd"/>
      <w:r w:rsidRPr="00DD3BC4">
        <w:t>; set; } //</w:t>
      </w:r>
      <w:r w:rsidRPr="00DD3BC4">
        <w:rPr>
          <w:lang w:val="ru-RU"/>
        </w:rPr>
        <w:t>дата</w:t>
      </w:r>
      <w:r w:rsidRPr="00DD3BC4">
        <w:t xml:space="preserve"> </w:t>
      </w:r>
      <w:r w:rsidRPr="00DD3BC4">
        <w:rPr>
          <w:lang w:val="ru-RU"/>
        </w:rPr>
        <w:t>возвращения</w:t>
      </w:r>
    </w:p>
    <w:p w:rsidR="00922E48" w:rsidRPr="00524230" w:rsidRDefault="00922E48" w:rsidP="00922E48">
      <w:pPr>
        <w:pStyle w:val="a8"/>
      </w:pPr>
      <w:r w:rsidRPr="00DD3BC4">
        <w:t xml:space="preserve">    </w:t>
      </w:r>
      <w:r w:rsidRPr="00524230">
        <w:t>}</w:t>
      </w:r>
    </w:p>
    <w:p w:rsidR="00922E48" w:rsidRPr="00DD3BC4" w:rsidRDefault="00922E48" w:rsidP="00922E48">
      <w:pPr>
        <w:pStyle w:val="a8"/>
      </w:pPr>
      <w:r w:rsidRPr="00524230">
        <w:t>}</w:t>
      </w:r>
    </w:p>
    <w:p w:rsidR="00922E48" w:rsidRDefault="00922E48" w:rsidP="00922E48">
      <w:pPr>
        <w:pStyle w:val="a8"/>
      </w:pPr>
    </w:p>
    <w:p w:rsidR="00922E48" w:rsidRDefault="00922E48" w:rsidP="00922E48"/>
    <w:p w:rsidR="00922E48" w:rsidRPr="00524230" w:rsidRDefault="00922E48" w:rsidP="00922E48">
      <w:pPr>
        <w:pStyle w:val="a6"/>
        <w:rPr>
          <w:lang w:val="en-US"/>
        </w:rPr>
      </w:pPr>
      <w:r>
        <w:rPr>
          <w:lang w:val="en-US"/>
        </w:rPr>
        <w:t>HomeController</w:t>
      </w:r>
      <w:r w:rsidRPr="00524230">
        <w:rPr>
          <w:lang w:val="en-US"/>
        </w:rPr>
        <w:t>.cs</w:t>
      </w:r>
    </w:p>
    <w:p w:rsidR="00922E48" w:rsidRPr="00524230" w:rsidRDefault="00922E48" w:rsidP="00922E48">
      <w:pPr>
        <w:pStyle w:val="a6"/>
        <w:rPr>
          <w:lang w:val="en-US"/>
        </w:rPr>
      </w:pPr>
    </w:p>
    <w:p w:rsidR="00922E48" w:rsidRPr="0070431C" w:rsidRDefault="00922E48" w:rsidP="00922E48">
      <w:pPr>
        <w:pStyle w:val="a8"/>
      </w:pPr>
      <w:r w:rsidRPr="0070431C">
        <w:t>namespace TPproject.Controllers</w:t>
      </w:r>
    </w:p>
    <w:p w:rsidR="00922E48" w:rsidRPr="0070431C" w:rsidRDefault="00922E48" w:rsidP="00922E48">
      <w:pPr>
        <w:pStyle w:val="a8"/>
      </w:pPr>
      <w:r w:rsidRPr="0070431C">
        <w:t>{</w:t>
      </w:r>
    </w:p>
    <w:p w:rsidR="00922E48" w:rsidRPr="0070431C" w:rsidRDefault="00922E48" w:rsidP="00922E48">
      <w:pPr>
        <w:pStyle w:val="a8"/>
      </w:pPr>
      <w:r w:rsidRPr="0070431C">
        <w:t xml:space="preserve">    public class </w:t>
      </w:r>
      <w:proofErr w:type="gramStart"/>
      <w:r w:rsidRPr="0070431C">
        <w:t>HomeController :</w:t>
      </w:r>
      <w:proofErr w:type="gramEnd"/>
      <w:r w:rsidRPr="0070431C">
        <w:t xml:space="preserve"> Controller</w:t>
      </w:r>
    </w:p>
    <w:p w:rsidR="00922E48" w:rsidRPr="0070431C" w:rsidRDefault="00922E48" w:rsidP="00922E48">
      <w:pPr>
        <w:pStyle w:val="a8"/>
      </w:pPr>
      <w:r w:rsidRPr="0070431C">
        <w:t xml:space="preserve">    {</w:t>
      </w:r>
    </w:p>
    <w:p w:rsidR="00922E48" w:rsidRPr="0070431C" w:rsidRDefault="00922E48" w:rsidP="00922E48">
      <w:pPr>
        <w:pStyle w:val="a8"/>
      </w:pPr>
      <w:r w:rsidRPr="0070431C">
        <w:t xml:space="preserve">        WaybillContext orderContext = new </w:t>
      </w:r>
      <w:proofErr w:type="gramStart"/>
      <w:r w:rsidRPr="0070431C">
        <w:t>WaybillContext(</w:t>
      </w:r>
      <w:proofErr w:type="gramEnd"/>
      <w:r w:rsidRPr="0070431C">
        <w:t>);</w:t>
      </w:r>
    </w:p>
    <w:p w:rsidR="00922E48" w:rsidRPr="0070431C" w:rsidRDefault="00922E48" w:rsidP="00922E48">
      <w:pPr>
        <w:pStyle w:val="a8"/>
      </w:pPr>
      <w:r w:rsidRPr="0070431C">
        <w:t xml:space="preserve">        public ActionResult </w:t>
      </w:r>
      <w:proofErr w:type="gramStart"/>
      <w:r w:rsidRPr="0070431C">
        <w:t>Index(</w:t>
      </w:r>
      <w:proofErr w:type="gramEnd"/>
      <w:r w:rsidRPr="0070431C">
        <w:t>)</w:t>
      </w:r>
    </w:p>
    <w:p w:rsidR="00922E48" w:rsidRPr="0070431C" w:rsidRDefault="00922E48" w:rsidP="00922E48">
      <w:pPr>
        <w:pStyle w:val="a8"/>
      </w:pPr>
      <w:r w:rsidRPr="0070431C">
        <w:t xml:space="preserve">        {</w:t>
      </w:r>
    </w:p>
    <w:p w:rsidR="00922E48" w:rsidRPr="0070431C" w:rsidRDefault="00922E48" w:rsidP="00922E48">
      <w:pPr>
        <w:pStyle w:val="a8"/>
      </w:pPr>
      <w:r w:rsidRPr="0070431C">
        <w:t xml:space="preserve">            return </w:t>
      </w:r>
      <w:proofErr w:type="gramStart"/>
      <w:r w:rsidRPr="0070431C">
        <w:t>View(</w:t>
      </w:r>
      <w:proofErr w:type="gramEnd"/>
      <w:r w:rsidRPr="0070431C">
        <w:t>);</w:t>
      </w:r>
    </w:p>
    <w:p w:rsidR="00922E48" w:rsidRPr="0070431C" w:rsidRDefault="00922E48" w:rsidP="00922E48">
      <w:pPr>
        <w:pStyle w:val="a8"/>
      </w:pPr>
      <w:r w:rsidRPr="0070431C">
        <w:t xml:space="preserve">        }</w:t>
      </w:r>
    </w:p>
    <w:p w:rsidR="00922E48" w:rsidRPr="0070431C" w:rsidRDefault="00922E48" w:rsidP="00922E48">
      <w:pPr>
        <w:pStyle w:val="a8"/>
      </w:pPr>
      <w:r w:rsidRPr="0070431C">
        <w:t xml:space="preserve">        [Authorize]</w:t>
      </w:r>
    </w:p>
    <w:p w:rsidR="00922E48" w:rsidRPr="0070431C" w:rsidRDefault="00922E48" w:rsidP="00922E48">
      <w:pPr>
        <w:pStyle w:val="a8"/>
      </w:pPr>
      <w:r w:rsidRPr="0070431C">
        <w:t xml:space="preserve">        public ActionResult </w:t>
      </w:r>
      <w:proofErr w:type="gramStart"/>
      <w:r w:rsidRPr="0070431C">
        <w:t>Contact(</w:t>
      </w:r>
      <w:proofErr w:type="gramEnd"/>
      <w:r w:rsidRPr="0070431C">
        <w:t>)</w:t>
      </w:r>
    </w:p>
    <w:p w:rsidR="00922E48" w:rsidRPr="0070431C" w:rsidRDefault="00922E48" w:rsidP="00922E48">
      <w:pPr>
        <w:pStyle w:val="a8"/>
      </w:pPr>
      <w:r w:rsidRPr="0070431C">
        <w:t xml:space="preserve">        {</w:t>
      </w:r>
    </w:p>
    <w:p w:rsidR="00922E48" w:rsidRPr="0070431C" w:rsidRDefault="00922E48" w:rsidP="00922E48">
      <w:pPr>
        <w:pStyle w:val="a8"/>
      </w:pPr>
      <w:r w:rsidRPr="0070431C">
        <w:t xml:space="preserve">            ViewBag.Message = "Your contact page.";</w:t>
      </w:r>
    </w:p>
    <w:p w:rsidR="00922E48" w:rsidRPr="0070431C" w:rsidRDefault="00922E48" w:rsidP="00922E48">
      <w:pPr>
        <w:pStyle w:val="a8"/>
      </w:pPr>
    </w:p>
    <w:p w:rsidR="00922E48" w:rsidRPr="002C7C23" w:rsidRDefault="00922E48" w:rsidP="00922E48">
      <w:pPr>
        <w:pStyle w:val="a8"/>
      </w:pPr>
      <w:r w:rsidRPr="0070431C">
        <w:t xml:space="preserve">            </w:t>
      </w:r>
      <w:r w:rsidRPr="002C7C23">
        <w:t xml:space="preserve">return </w:t>
      </w:r>
      <w:proofErr w:type="gramStart"/>
      <w:r w:rsidRPr="002C7C23">
        <w:t>View(</w:t>
      </w:r>
      <w:proofErr w:type="gramEnd"/>
      <w:r w:rsidRPr="002C7C23">
        <w:t>);</w:t>
      </w:r>
    </w:p>
    <w:p w:rsidR="00922E48" w:rsidRPr="002C7C23" w:rsidRDefault="00922E48" w:rsidP="00922E48">
      <w:pPr>
        <w:pStyle w:val="a8"/>
      </w:pPr>
      <w:r w:rsidRPr="002C7C23">
        <w:t xml:space="preserve">        }</w:t>
      </w:r>
    </w:p>
    <w:p w:rsidR="00922E48" w:rsidRPr="002C7C23" w:rsidRDefault="00922E48" w:rsidP="00922E48">
      <w:pPr>
        <w:pStyle w:val="a8"/>
      </w:pPr>
      <w:r w:rsidRPr="002C7C23">
        <w:t xml:space="preserve">    }</w:t>
      </w:r>
    </w:p>
    <w:p w:rsidR="00922E48" w:rsidRPr="002C7C23" w:rsidRDefault="00922E48" w:rsidP="00922E48">
      <w:pPr>
        <w:pStyle w:val="a8"/>
      </w:pPr>
      <w:r w:rsidRPr="002C7C23">
        <w:lastRenderedPageBreak/>
        <w:t>}</w:t>
      </w:r>
    </w:p>
    <w:p w:rsidR="00922E48" w:rsidRDefault="00922E48" w:rsidP="00922E48">
      <w:pPr>
        <w:pStyle w:val="a8"/>
      </w:pPr>
    </w:p>
    <w:p w:rsidR="00922E48" w:rsidRPr="00524230" w:rsidRDefault="00922E48" w:rsidP="00922E48">
      <w:pPr>
        <w:pStyle w:val="a6"/>
        <w:rPr>
          <w:lang w:val="en-US"/>
        </w:rPr>
      </w:pPr>
      <w:r w:rsidRPr="00524230">
        <w:rPr>
          <w:lang w:val="en-US"/>
        </w:rPr>
        <w:t>AccountController.cs</w:t>
      </w:r>
    </w:p>
    <w:p w:rsidR="00922E48" w:rsidRDefault="00922E48" w:rsidP="00922E48">
      <w:pPr>
        <w:pStyle w:val="a8"/>
      </w:pPr>
    </w:p>
    <w:p w:rsidR="00922E48" w:rsidRPr="0070431C" w:rsidRDefault="00922E48" w:rsidP="00922E48">
      <w:pPr>
        <w:pStyle w:val="a8"/>
      </w:pPr>
      <w:r w:rsidRPr="0070431C">
        <w:t>namespace TPproject.Controllers</w:t>
      </w:r>
    </w:p>
    <w:p w:rsidR="00922E48" w:rsidRPr="0070431C" w:rsidRDefault="00922E48" w:rsidP="00922E48">
      <w:pPr>
        <w:pStyle w:val="a8"/>
      </w:pPr>
      <w:r w:rsidRPr="0070431C">
        <w:t>{</w:t>
      </w:r>
    </w:p>
    <w:p w:rsidR="00922E48" w:rsidRPr="0070431C" w:rsidRDefault="00922E48" w:rsidP="00922E48">
      <w:pPr>
        <w:pStyle w:val="a8"/>
      </w:pPr>
      <w:r w:rsidRPr="0070431C">
        <w:t xml:space="preserve">    public class </w:t>
      </w:r>
      <w:proofErr w:type="gramStart"/>
      <w:r w:rsidRPr="0070431C">
        <w:t>AccountController :</w:t>
      </w:r>
      <w:proofErr w:type="gramEnd"/>
      <w:r w:rsidRPr="0070431C">
        <w:t xml:space="preserve"> Controller</w:t>
      </w:r>
    </w:p>
    <w:p w:rsidR="00922E48" w:rsidRPr="0070431C" w:rsidRDefault="00922E48" w:rsidP="00922E48">
      <w:pPr>
        <w:pStyle w:val="a8"/>
      </w:pPr>
      <w:r w:rsidRPr="0070431C">
        <w:t xml:space="preserve">    {</w:t>
      </w:r>
    </w:p>
    <w:p w:rsidR="00922E48" w:rsidRPr="0070431C" w:rsidRDefault="00922E48" w:rsidP="00922E48">
      <w:pPr>
        <w:pStyle w:val="a8"/>
      </w:pPr>
      <w:r w:rsidRPr="0070431C">
        <w:t xml:space="preserve">        public ActionResult </w:t>
      </w:r>
      <w:proofErr w:type="gramStart"/>
      <w:r w:rsidRPr="0070431C">
        <w:t>Login(</w:t>
      </w:r>
      <w:proofErr w:type="gramEnd"/>
      <w:r w:rsidRPr="0070431C">
        <w:t>)</w:t>
      </w:r>
    </w:p>
    <w:p w:rsidR="00922E48" w:rsidRPr="0070431C" w:rsidRDefault="00922E48" w:rsidP="00922E48">
      <w:pPr>
        <w:pStyle w:val="a8"/>
      </w:pPr>
      <w:r w:rsidRPr="0070431C">
        <w:t xml:space="preserve">        {</w:t>
      </w:r>
    </w:p>
    <w:p w:rsidR="00922E48" w:rsidRPr="0070431C" w:rsidRDefault="00922E48" w:rsidP="00922E48">
      <w:pPr>
        <w:pStyle w:val="a8"/>
      </w:pPr>
      <w:r w:rsidRPr="0070431C">
        <w:t xml:space="preserve">            return </w:t>
      </w:r>
      <w:proofErr w:type="gramStart"/>
      <w:r w:rsidRPr="0070431C">
        <w:t>View(</w:t>
      </w:r>
      <w:proofErr w:type="gramEnd"/>
      <w:r w:rsidRPr="0070431C">
        <w:t>);</w:t>
      </w:r>
    </w:p>
    <w:p w:rsidR="00922E48" w:rsidRPr="0070431C" w:rsidRDefault="00922E48" w:rsidP="00922E48">
      <w:pPr>
        <w:pStyle w:val="a8"/>
      </w:pPr>
      <w:r w:rsidRPr="0070431C">
        <w:t xml:space="preserve">        }</w:t>
      </w:r>
    </w:p>
    <w:p w:rsidR="00922E48" w:rsidRPr="0070431C" w:rsidRDefault="00922E48" w:rsidP="00922E48">
      <w:pPr>
        <w:pStyle w:val="a8"/>
      </w:pPr>
    </w:p>
    <w:p w:rsidR="00922E48" w:rsidRPr="0070431C" w:rsidRDefault="00922E48" w:rsidP="00922E48">
      <w:pPr>
        <w:pStyle w:val="a8"/>
      </w:pPr>
      <w:r w:rsidRPr="0070431C">
        <w:t xml:space="preserve">        [HttpPost]</w:t>
      </w:r>
    </w:p>
    <w:p w:rsidR="00922E48" w:rsidRPr="0070431C" w:rsidRDefault="00922E48" w:rsidP="00922E48">
      <w:pPr>
        <w:pStyle w:val="a8"/>
      </w:pPr>
      <w:r w:rsidRPr="0070431C">
        <w:t xml:space="preserve">        [ValidateAntiForgeryToken]</w:t>
      </w:r>
    </w:p>
    <w:p w:rsidR="00922E48" w:rsidRPr="0070431C" w:rsidRDefault="00922E48" w:rsidP="00922E48">
      <w:pPr>
        <w:pStyle w:val="a8"/>
      </w:pPr>
      <w:r w:rsidRPr="0070431C">
        <w:t xml:space="preserve">        public ActionResult </w:t>
      </w:r>
      <w:proofErr w:type="gramStart"/>
      <w:r w:rsidRPr="0070431C">
        <w:t>Login(</w:t>
      </w:r>
      <w:proofErr w:type="gramEnd"/>
      <w:r w:rsidRPr="0070431C">
        <w:t>LoginModel model)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t xml:space="preserve">        </w:t>
      </w:r>
      <w:r w:rsidRPr="0070431C">
        <w:rPr>
          <w:lang w:val="ru-RU"/>
        </w:rPr>
        <w:t>{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rPr>
          <w:lang w:val="ru-RU"/>
        </w:rPr>
        <w:t xml:space="preserve">            if (ModelState.IsValid)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rPr>
          <w:lang w:val="ru-RU"/>
        </w:rPr>
        <w:t xml:space="preserve">            {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rPr>
          <w:lang w:val="ru-RU"/>
        </w:rPr>
        <w:t xml:space="preserve">                // поиск пользователя в бд</w:t>
      </w:r>
    </w:p>
    <w:p w:rsidR="00922E48" w:rsidRPr="0070431C" w:rsidRDefault="00922E48" w:rsidP="00922E48">
      <w:pPr>
        <w:pStyle w:val="a8"/>
      </w:pPr>
      <w:r w:rsidRPr="0070431C">
        <w:rPr>
          <w:lang w:val="ru-RU"/>
        </w:rPr>
        <w:t xml:space="preserve">                </w:t>
      </w:r>
      <w:r w:rsidRPr="0070431C">
        <w:t>User user = null;</w:t>
      </w:r>
    </w:p>
    <w:p w:rsidR="00922E48" w:rsidRPr="0070431C" w:rsidRDefault="00922E48" w:rsidP="00922E48">
      <w:pPr>
        <w:pStyle w:val="a8"/>
      </w:pPr>
      <w:r w:rsidRPr="0070431C">
        <w:t xml:space="preserve">                using (UserContext db = new </w:t>
      </w:r>
      <w:proofErr w:type="gramStart"/>
      <w:r w:rsidRPr="0070431C">
        <w:t>UserContext(</w:t>
      </w:r>
      <w:proofErr w:type="gramEnd"/>
      <w:r w:rsidRPr="0070431C">
        <w:t>))</w:t>
      </w:r>
    </w:p>
    <w:p w:rsidR="00922E48" w:rsidRPr="0070431C" w:rsidRDefault="00922E48" w:rsidP="00922E48">
      <w:pPr>
        <w:pStyle w:val="a8"/>
      </w:pPr>
      <w:r w:rsidRPr="0070431C">
        <w:t xml:space="preserve">                {</w:t>
      </w:r>
    </w:p>
    <w:p w:rsidR="00922E48" w:rsidRPr="0070431C" w:rsidRDefault="00922E48" w:rsidP="00922E48">
      <w:pPr>
        <w:pStyle w:val="a8"/>
      </w:pPr>
      <w:r w:rsidRPr="0070431C">
        <w:t xml:space="preserve">                    user = </w:t>
      </w:r>
      <w:proofErr w:type="gramStart"/>
      <w:r w:rsidRPr="0070431C">
        <w:t>db.User.FirstOrDefault</w:t>
      </w:r>
      <w:proofErr w:type="gramEnd"/>
      <w:r w:rsidRPr="0070431C">
        <w:t>(u =&gt; u.Email == model.Email &amp;&amp; u.Password == model.Password);</w:t>
      </w:r>
    </w:p>
    <w:p w:rsidR="00922E48" w:rsidRPr="0070431C" w:rsidRDefault="00922E48" w:rsidP="00922E48">
      <w:pPr>
        <w:pStyle w:val="a8"/>
      </w:pPr>
    </w:p>
    <w:p w:rsidR="00922E48" w:rsidRPr="0070431C" w:rsidRDefault="00922E48" w:rsidP="00922E48">
      <w:pPr>
        <w:pStyle w:val="a8"/>
      </w:pPr>
      <w:r w:rsidRPr="0070431C">
        <w:t xml:space="preserve">                }</w:t>
      </w:r>
    </w:p>
    <w:p w:rsidR="00922E48" w:rsidRPr="0070431C" w:rsidRDefault="00922E48" w:rsidP="00922E48">
      <w:pPr>
        <w:pStyle w:val="a8"/>
      </w:pPr>
      <w:r w:rsidRPr="0070431C">
        <w:t xml:space="preserve">                if (</w:t>
      </w:r>
      <w:proofErr w:type="gramStart"/>
      <w:r w:rsidRPr="0070431C">
        <w:t>user !</w:t>
      </w:r>
      <w:proofErr w:type="gramEnd"/>
      <w:r w:rsidRPr="0070431C">
        <w:t>= null)</w:t>
      </w:r>
    </w:p>
    <w:p w:rsidR="00922E48" w:rsidRPr="0070431C" w:rsidRDefault="00922E48" w:rsidP="00922E48">
      <w:pPr>
        <w:pStyle w:val="a8"/>
      </w:pPr>
      <w:r w:rsidRPr="0070431C">
        <w:t xml:space="preserve">                {</w:t>
      </w:r>
    </w:p>
    <w:p w:rsidR="00922E48" w:rsidRPr="0070431C" w:rsidRDefault="00922E48" w:rsidP="00922E48">
      <w:pPr>
        <w:pStyle w:val="a8"/>
      </w:pPr>
      <w:r w:rsidRPr="0070431C">
        <w:t xml:space="preserve">                    FormsAuthentication.SetAuthCookie(</w:t>
      </w:r>
      <w:proofErr w:type="gramStart"/>
      <w:r w:rsidRPr="0070431C">
        <w:t>model.Email</w:t>
      </w:r>
      <w:proofErr w:type="gramEnd"/>
      <w:r w:rsidRPr="0070431C">
        <w:t>, true);</w:t>
      </w:r>
    </w:p>
    <w:p w:rsidR="00922E48" w:rsidRPr="0070431C" w:rsidRDefault="00922E48" w:rsidP="00922E48">
      <w:pPr>
        <w:pStyle w:val="a8"/>
      </w:pPr>
      <w:r w:rsidRPr="0070431C">
        <w:t xml:space="preserve">                    return </w:t>
      </w:r>
      <w:proofErr w:type="gramStart"/>
      <w:r w:rsidRPr="0070431C">
        <w:t>RedirectToAction(</w:t>
      </w:r>
      <w:proofErr w:type="gramEnd"/>
      <w:r w:rsidRPr="0070431C">
        <w:t>"Index", "Manage");</w:t>
      </w:r>
    </w:p>
    <w:p w:rsidR="00922E48" w:rsidRPr="0070431C" w:rsidRDefault="00922E48" w:rsidP="00922E48">
      <w:pPr>
        <w:pStyle w:val="a8"/>
      </w:pPr>
      <w:r w:rsidRPr="0070431C">
        <w:t xml:space="preserve">                }</w:t>
      </w:r>
    </w:p>
    <w:p w:rsidR="00922E48" w:rsidRPr="0070431C" w:rsidRDefault="00922E48" w:rsidP="00922E48">
      <w:pPr>
        <w:pStyle w:val="a8"/>
      </w:pPr>
      <w:r w:rsidRPr="0070431C">
        <w:t xml:space="preserve">                else</w:t>
      </w:r>
    </w:p>
    <w:p w:rsidR="00922E48" w:rsidRPr="0070431C" w:rsidRDefault="00922E48" w:rsidP="00922E48">
      <w:pPr>
        <w:pStyle w:val="a8"/>
      </w:pPr>
      <w:r w:rsidRPr="0070431C">
        <w:t xml:space="preserve">                {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t xml:space="preserve">                    </w:t>
      </w:r>
      <w:r w:rsidRPr="0070431C">
        <w:rPr>
          <w:lang w:val="ru-RU"/>
        </w:rPr>
        <w:t>ModelState.AddModelError("", "Пользователя с таким логином и паролем нет");</w:t>
      </w:r>
    </w:p>
    <w:p w:rsidR="00922E48" w:rsidRPr="0070431C" w:rsidRDefault="00922E48" w:rsidP="00922E48">
      <w:pPr>
        <w:pStyle w:val="a8"/>
      </w:pPr>
      <w:r w:rsidRPr="0070431C">
        <w:rPr>
          <w:lang w:val="ru-RU"/>
        </w:rPr>
        <w:t xml:space="preserve">                </w:t>
      </w:r>
      <w:r w:rsidRPr="0070431C">
        <w:t>}</w:t>
      </w:r>
    </w:p>
    <w:p w:rsidR="00922E48" w:rsidRPr="0070431C" w:rsidRDefault="00922E48" w:rsidP="00922E48">
      <w:pPr>
        <w:pStyle w:val="a8"/>
      </w:pPr>
      <w:r w:rsidRPr="0070431C">
        <w:t xml:space="preserve">            }</w:t>
      </w:r>
    </w:p>
    <w:p w:rsidR="00922E48" w:rsidRPr="0070431C" w:rsidRDefault="00922E48" w:rsidP="00922E48">
      <w:pPr>
        <w:pStyle w:val="a8"/>
      </w:pPr>
    </w:p>
    <w:p w:rsidR="00922E48" w:rsidRPr="0070431C" w:rsidRDefault="00922E48" w:rsidP="00922E48">
      <w:pPr>
        <w:pStyle w:val="a8"/>
      </w:pPr>
      <w:r w:rsidRPr="0070431C">
        <w:t xml:space="preserve">            return View(model);</w:t>
      </w:r>
    </w:p>
    <w:p w:rsidR="00922E48" w:rsidRPr="0070431C" w:rsidRDefault="00922E48" w:rsidP="00922E48">
      <w:pPr>
        <w:pStyle w:val="a8"/>
      </w:pPr>
      <w:r w:rsidRPr="0070431C">
        <w:t xml:space="preserve">        }</w:t>
      </w:r>
    </w:p>
    <w:p w:rsidR="00922E48" w:rsidRPr="0070431C" w:rsidRDefault="00922E48" w:rsidP="00922E48">
      <w:pPr>
        <w:pStyle w:val="a8"/>
      </w:pPr>
    </w:p>
    <w:p w:rsidR="00922E48" w:rsidRPr="0070431C" w:rsidRDefault="00922E48" w:rsidP="00922E48">
      <w:pPr>
        <w:pStyle w:val="a8"/>
      </w:pPr>
      <w:r w:rsidRPr="0070431C">
        <w:t xml:space="preserve">        public ActionResult </w:t>
      </w:r>
      <w:proofErr w:type="gramStart"/>
      <w:r w:rsidRPr="0070431C">
        <w:t>Register(</w:t>
      </w:r>
      <w:proofErr w:type="gramEnd"/>
      <w:r w:rsidRPr="0070431C">
        <w:t>)</w:t>
      </w:r>
    </w:p>
    <w:p w:rsidR="00922E48" w:rsidRPr="0070431C" w:rsidRDefault="00922E48" w:rsidP="00922E48">
      <w:pPr>
        <w:pStyle w:val="a8"/>
      </w:pPr>
      <w:r w:rsidRPr="0070431C">
        <w:t xml:space="preserve">        {</w:t>
      </w:r>
    </w:p>
    <w:p w:rsidR="00922E48" w:rsidRPr="0070431C" w:rsidRDefault="00922E48" w:rsidP="00922E48">
      <w:pPr>
        <w:pStyle w:val="a8"/>
      </w:pPr>
      <w:r w:rsidRPr="0070431C">
        <w:t xml:space="preserve">            return </w:t>
      </w:r>
      <w:proofErr w:type="gramStart"/>
      <w:r w:rsidRPr="0070431C">
        <w:t>View(</w:t>
      </w:r>
      <w:proofErr w:type="gramEnd"/>
      <w:r w:rsidRPr="0070431C">
        <w:t>);</w:t>
      </w:r>
    </w:p>
    <w:p w:rsidR="00922E48" w:rsidRPr="0070431C" w:rsidRDefault="00922E48" w:rsidP="00922E48">
      <w:pPr>
        <w:pStyle w:val="a8"/>
      </w:pPr>
      <w:r w:rsidRPr="0070431C">
        <w:t xml:space="preserve">        }</w:t>
      </w:r>
    </w:p>
    <w:p w:rsidR="00922E48" w:rsidRPr="0070431C" w:rsidRDefault="00922E48" w:rsidP="00922E48">
      <w:pPr>
        <w:pStyle w:val="a8"/>
      </w:pPr>
      <w:r w:rsidRPr="0070431C">
        <w:t xml:space="preserve">        [HttpPost]</w:t>
      </w:r>
    </w:p>
    <w:p w:rsidR="00922E48" w:rsidRPr="0070431C" w:rsidRDefault="00922E48" w:rsidP="00922E48">
      <w:pPr>
        <w:pStyle w:val="a8"/>
      </w:pPr>
      <w:r w:rsidRPr="0070431C">
        <w:t xml:space="preserve">        [ValidateAntiForgeryToken]</w:t>
      </w:r>
    </w:p>
    <w:p w:rsidR="00922E48" w:rsidRPr="0070431C" w:rsidRDefault="00922E48" w:rsidP="00922E48">
      <w:pPr>
        <w:pStyle w:val="a8"/>
      </w:pPr>
      <w:r w:rsidRPr="0070431C">
        <w:t xml:space="preserve">        public ActionResult </w:t>
      </w:r>
      <w:proofErr w:type="gramStart"/>
      <w:r w:rsidRPr="0070431C">
        <w:t>Register(</w:t>
      </w:r>
      <w:proofErr w:type="gramEnd"/>
      <w:r w:rsidRPr="0070431C">
        <w:t>RegisterModel model)</w:t>
      </w:r>
    </w:p>
    <w:p w:rsidR="00922E48" w:rsidRPr="0070431C" w:rsidRDefault="00922E48" w:rsidP="00922E48">
      <w:pPr>
        <w:pStyle w:val="a8"/>
      </w:pPr>
      <w:r w:rsidRPr="0070431C">
        <w:t xml:space="preserve">        {</w:t>
      </w:r>
    </w:p>
    <w:p w:rsidR="00922E48" w:rsidRPr="0070431C" w:rsidRDefault="00922E48" w:rsidP="00922E48">
      <w:pPr>
        <w:pStyle w:val="a8"/>
      </w:pPr>
      <w:r w:rsidRPr="0070431C">
        <w:t xml:space="preserve">            if (ModelState.IsValid)</w:t>
      </w:r>
    </w:p>
    <w:p w:rsidR="00922E48" w:rsidRPr="0070431C" w:rsidRDefault="00922E48" w:rsidP="00922E48">
      <w:pPr>
        <w:pStyle w:val="a8"/>
      </w:pPr>
      <w:r w:rsidRPr="0070431C">
        <w:t xml:space="preserve">            {</w:t>
      </w:r>
    </w:p>
    <w:p w:rsidR="00922E48" w:rsidRPr="0070431C" w:rsidRDefault="00922E48" w:rsidP="00922E48">
      <w:pPr>
        <w:pStyle w:val="a8"/>
      </w:pPr>
      <w:r w:rsidRPr="0070431C">
        <w:t xml:space="preserve">                User user = null;</w:t>
      </w:r>
    </w:p>
    <w:p w:rsidR="00922E48" w:rsidRPr="0070431C" w:rsidRDefault="00922E48" w:rsidP="00922E48">
      <w:pPr>
        <w:pStyle w:val="a8"/>
      </w:pPr>
      <w:r w:rsidRPr="0070431C">
        <w:t xml:space="preserve">                using (UserContext db = new </w:t>
      </w:r>
      <w:proofErr w:type="gramStart"/>
      <w:r w:rsidRPr="0070431C">
        <w:t>UserContext(</w:t>
      </w:r>
      <w:proofErr w:type="gramEnd"/>
      <w:r w:rsidRPr="0070431C">
        <w:t>))</w:t>
      </w:r>
    </w:p>
    <w:p w:rsidR="00922E48" w:rsidRPr="0070431C" w:rsidRDefault="00922E48" w:rsidP="00922E48">
      <w:pPr>
        <w:pStyle w:val="a8"/>
      </w:pPr>
      <w:r w:rsidRPr="0070431C">
        <w:t xml:space="preserve">                {</w:t>
      </w:r>
    </w:p>
    <w:p w:rsidR="00922E48" w:rsidRPr="0070431C" w:rsidRDefault="00922E48" w:rsidP="00922E48">
      <w:pPr>
        <w:pStyle w:val="a8"/>
      </w:pPr>
      <w:r w:rsidRPr="0070431C">
        <w:t xml:space="preserve">                    user = </w:t>
      </w:r>
      <w:proofErr w:type="gramStart"/>
      <w:r w:rsidRPr="0070431C">
        <w:t>db.User.FirstOrDefault</w:t>
      </w:r>
      <w:proofErr w:type="gramEnd"/>
      <w:r w:rsidRPr="0070431C">
        <w:t>(u =&gt; u.Email == model.Email);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t xml:space="preserve">                </w:t>
      </w:r>
      <w:r w:rsidRPr="0070431C">
        <w:rPr>
          <w:lang w:val="ru-RU"/>
        </w:rPr>
        <w:t>}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rPr>
          <w:lang w:val="ru-RU"/>
        </w:rPr>
        <w:t xml:space="preserve">                if (user == null)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rPr>
          <w:lang w:val="ru-RU"/>
        </w:rPr>
        <w:t xml:space="preserve">                {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rPr>
          <w:lang w:val="ru-RU"/>
        </w:rPr>
        <w:t xml:space="preserve">                    // создаем нового пользователя</w:t>
      </w:r>
    </w:p>
    <w:p w:rsidR="00922E48" w:rsidRPr="0070431C" w:rsidRDefault="00922E48" w:rsidP="00922E48">
      <w:pPr>
        <w:pStyle w:val="a8"/>
      </w:pPr>
      <w:r w:rsidRPr="0070431C">
        <w:rPr>
          <w:lang w:val="ru-RU"/>
        </w:rPr>
        <w:t xml:space="preserve">                    </w:t>
      </w:r>
      <w:r w:rsidRPr="0070431C">
        <w:t xml:space="preserve">using (UserContext db = new </w:t>
      </w:r>
      <w:proofErr w:type="gramStart"/>
      <w:r w:rsidRPr="0070431C">
        <w:t>UserContext(</w:t>
      </w:r>
      <w:proofErr w:type="gramEnd"/>
      <w:r w:rsidRPr="0070431C">
        <w:t>))</w:t>
      </w:r>
    </w:p>
    <w:p w:rsidR="00922E48" w:rsidRPr="004D26B2" w:rsidRDefault="00922E48" w:rsidP="00922E48">
      <w:pPr>
        <w:pStyle w:val="a8"/>
      </w:pPr>
      <w:r w:rsidRPr="0070431C">
        <w:lastRenderedPageBreak/>
        <w:t xml:space="preserve">                    </w:t>
      </w:r>
      <w:r w:rsidRPr="004D26B2">
        <w:t>{</w:t>
      </w:r>
    </w:p>
    <w:p w:rsidR="00922E48" w:rsidRPr="0070431C" w:rsidRDefault="00922E48" w:rsidP="00922E48">
      <w:pPr>
        <w:pStyle w:val="a8"/>
      </w:pPr>
      <w:r w:rsidRPr="0070431C">
        <w:t xml:space="preserve">                        </w:t>
      </w:r>
      <w:proofErr w:type="gramStart"/>
      <w:r w:rsidRPr="0070431C">
        <w:t>db.User.Add</w:t>
      </w:r>
      <w:proofErr w:type="gramEnd"/>
      <w:r w:rsidRPr="0070431C">
        <w:t>(new User { Email = model.Email, Password = model.Password, FirstName = model.FirstName,</w:t>
      </w:r>
    </w:p>
    <w:p w:rsidR="00922E48" w:rsidRPr="0070431C" w:rsidRDefault="00922E48" w:rsidP="00922E48">
      <w:pPr>
        <w:pStyle w:val="a8"/>
      </w:pPr>
      <w:r w:rsidRPr="0070431C">
        <w:t xml:space="preserve">                        LastName = </w:t>
      </w:r>
      <w:proofErr w:type="gramStart"/>
      <w:r w:rsidRPr="0070431C">
        <w:t>model.LastName</w:t>
      </w:r>
      <w:proofErr w:type="gramEnd"/>
      <w:r w:rsidRPr="0070431C">
        <w:t>, PhoneNumber = model.PhoneNumber, RoleID = 2});</w:t>
      </w:r>
    </w:p>
    <w:p w:rsidR="00922E48" w:rsidRPr="0070431C" w:rsidRDefault="00922E48" w:rsidP="00922E48">
      <w:pPr>
        <w:pStyle w:val="a8"/>
      </w:pPr>
      <w:r w:rsidRPr="0070431C">
        <w:t xml:space="preserve">                        </w:t>
      </w:r>
      <w:proofErr w:type="gramStart"/>
      <w:r w:rsidRPr="0070431C">
        <w:t>db.SaveChanges</w:t>
      </w:r>
      <w:proofErr w:type="gramEnd"/>
      <w:r w:rsidRPr="0070431C">
        <w:t>();</w:t>
      </w:r>
    </w:p>
    <w:p w:rsidR="00922E48" w:rsidRPr="0070431C" w:rsidRDefault="00922E48" w:rsidP="00922E48">
      <w:pPr>
        <w:pStyle w:val="a8"/>
      </w:pPr>
    </w:p>
    <w:p w:rsidR="00922E48" w:rsidRPr="0070431C" w:rsidRDefault="00922E48" w:rsidP="00922E48">
      <w:pPr>
        <w:pStyle w:val="a8"/>
      </w:pPr>
      <w:r w:rsidRPr="0070431C">
        <w:t xml:space="preserve">                        user = </w:t>
      </w:r>
      <w:proofErr w:type="gramStart"/>
      <w:r w:rsidRPr="0070431C">
        <w:t>db.User.Where</w:t>
      </w:r>
      <w:proofErr w:type="gramEnd"/>
      <w:r w:rsidRPr="0070431C">
        <w:t>(u =&gt; u.Email == model.Email &amp;&amp; u.Password == model.Password).FirstOrDefault();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t xml:space="preserve">                    </w:t>
      </w:r>
      <w:r w:rsidRPr="0070431C">
        <w:rPr>
          <w:lang w:val="ru-RU"/>
        </w:rPr>
        <w:t>}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rPr>
          <w:lang w:val="ru-RU"/>
        </w:rPr>
        <w:t xml:space="preserve">                    // если пользователь удачно добавлен в бд</w:t>
      </w:r>
    </w:p>
    <w:p w:rsidR="00922E48" w:rsidRPr="0070431C" w:rsidRDefault="00922E48" w:rsidP="00922E48">
      <w:pPr>
        <w:pStyle w:val="a8"/>
      </w:pPr>
      <w:r w:rsidRPr="0070431C">
        <w:rPr>
          <w:lang w:val="ru-RU"/>
        </w:rPr>
        <w:t xml:space="preserve">                    </w:t>
      </w:r>
      <w:r w:rsidRPr="0070431C">
        <w:t>if (</w:t>
      </w:r>
      <w:proofErr w:type="gramStart"/>
      <w:r w:rsidRPr="0070431C">
        <w:t>user !</w:t>
      </w:r>
      <w:proofErr w:type="gramEnd"/>
      <w:r w:rsidRPr="0070431C">
        <w:t>= null)</w:t>
      </w:r>
    </w:p>
    <w:p w:rsidR="00922E48" w:rsidRPr="0070431C" w:rsidRDefault="00922E48" w:rsidP="00922E48">
      <w:pPr>
        <w:pStyle w:val="a8"/>
      </w:pPr>
      <w:r w:rsidRPr="0070431C">
        <w:t xml:space="preserve">                    {</w:t>
      </w:r>
    </w:p>
    <w:p w:rsidR="00922E48" w:rsidRPr="0070431C" w:rsidRDefault="00922E48" w:rsidP="00922E48">
      <w:pPr>
        <w:pStyle w:val="a8"/>
      </w:pPr>
      <w:r w:rsidRPr="0070431C">
        <w:t xml:space="preserve">                        FormsAuthentication.SetAuthCookie(</w:t>
      </w:r>
      <w:proofErr w:type="gramStart"/>
      <w:r w:rsidRPr="0070431C">
        <w:t>model.Email</w:t>
      </w:r>
      <w:proofErr w:type="gramEnd"/>
      <w:r w:rsidRPr="0070431C">
        <w:t>, true);</w:t>
      </w:r>
    </w:p>
    <w:p w:rsidR="00922E48" w:rsidRPr="0070431C" w:rsidRDefault="00922E48" w:rsidP="00922E48">
      <w:pPr>
        <w:pStyle w:val="a8"/>
      </w:pPr>
      <w:r w:rsidRPr="0070431C">
        <w:t xml:space="preserve">                        return </w:t>
      </w:r>
      <w:proofErr w:type="gramStart"/>
      <w:r w:rsidRPr="0070431C">
        <w:t>RedirectToAction(</w:t>
      </w:r>
      <w:proofErr w:type="gramEnd"/>
      <w:r w:rsidRPr="0070431C">
        <w:t>"Index", "Home");</w:t>
      </w:r>
    </w:p>
    <w:p w:rsidR="00922E48" w:rsidRPr="0070431C" w:rsidRDefault="00922E48" w:rsidP="00922E48">
      <w:pPr>
        <w:pStyle w:val="a8"/>
      </w:pPr>
      <w:r w:rsidRPr="0070431C">
        <w:t xml:space="preserve">                    }</w:t>
      </w:r>
    </w:p>
    <w:p w:rsidR="00922E48" w:rsidRPr="0070431C" w:rsidRDefault="00922E48" w:rsidP="00922E48">
      <w:pPr>
        <w:pStyle w:val="a8"/>
      </w:pPr>
      <w:r w:rsidRPr="0070431C">
        <w:t xml:space="preserve">                }</w:t>
      </w:r>
    </w:p>
    <w:p w:rsidR="00922E48" w:rsidRPr="0070431C" w:rsidRDefault="00922E48" w:rsidP="00922E48">
      <w:pPr>
        <w:pStyle w:val="a8"/>
      </w:pPr>
      <w:r w:rsidRPr="0070431C">
        <w:t xml:space="preserve">                else</w:t>
      </w:r>
    </w:p>
    <w:p w:rsidR="00922E48" w:rsidRPr="0070431C" w:rsidRDefault="00922E48" w:rsidP="00922E48">
      <w:pPr>
        <w:pStyle w:val="a8"/>
      </w:pPr>
      <w:r w:rsidRPr="0070431C">
        <w:t xml:space="preserve">                {</w:t>
      </w:r>
    </w:p>
    <w:p w:rsidR="00922E48" w:rsidRPr="0070431C" w:rsidRDefault="00922E48" w:rsidP="00922E48">
      <w:pPr>
        <w:pStyle w:val="a8"/>
        <w:rPr>
          <w:lang w:val="ru-RU"/>
        </w:rPr>
      </w:pPr>
      <w:r w:rsidRPr="0070431C">
        <w:t xml:space="preserve">                    </w:t>
      </w:r>
      <w:r w:rsidRPr="0070431C">
        <w:rPr>
          <w:lang w:val="ru-RU"/>
        </w:rPr>
        <w:t>ModelState.AddModelError("", "Пользователь с таким адресом электронной почты уже существует");</w:t>
      </w:r>
    </w:p>
    <w:p w:rsidR="00922E48" w:rsidRPr="0070431C" w:rsidRDefault="00922E48" w:rsidP="00922E48">
      <w:pPr>
        <w:pStyle w:val="a8"/>
      </w:pPr>
      <w:r w:rsidRPr="0070431C">
        <w:rPr>
          <w:lang w:val="ru-RU"/>
        </w:rPr>
        <w:t xml:space="preserve">                </w:t>
      </w:r>
      <w:r w:rsidRPr="0070431C">
        <w:t>}</w:t>
      </w:r>
    </w:p>
    <w:p w:rsidR="00922E48" w:rsidRPr="0070431C" w:rsidRDefault="00922E48" w:rsidP="00922E48">
      <w:pPr>
        <w:pStyle w:val="a8"/>
      </w:pPr>
      <w:r w:rsidRPr="0070431C">
        <w:t xml:space="preserve">            }</w:t>
      </w:r>
    </w:p>
    <w:p w:rsidR="00922E48" w:rsidRPr="0070431C" w:rsidRDefault="00922E48" w:rsidP="00922E48">
      <w:pPr>
        <w:pStyle w:val="a8"/>
      </w:pPr>
    </w:p>
    <w:p w:rsidR="00922E48" w:rsidRPr="0070431C" w:rsidRDefault="00922E48" w:rsidP="00922E48">
      <w:pPr>
        <w:pStyle w:val="a8"/>
      </w:pPr>
      <w:r w:rsidRPr="0070431C">
        <w:t xml:space="preserve">            return View(model);</w:t>
      </w:r>
    </w:p>
    <w:p w:rsidR="00922E48" w:rsidRPr="0070431C" w:rsidRDefault="00922E48" w:rsidP="00922E48">
      <w:pPr>
        <w:pStyle w:val="a8"/>
      </w:pPr>
      <w:r w:rsidRPr="0070431C">
        <w:t xml:space="preserve">        }</w:t>
      </w:r>
    </w:p>
    <w:p w:rsidR="00922E48" w:rsidRPr="0070431C" w:rsidRDefault="00922E48" w:rsidP="00922E48">
      <w:pPr>
        <w:pStyle w:val="a8"/>
      </w:pPr>
      <w:r w:rsidRPr="0070431C">
        <w:t xml:space="preserve">        public ActionResult </w:t>
      </w:r>
      <w:proofErr w:type="gramStart"/>
      <w:r w:rsidRPr="0070431C">
        <w:t>Logoff(</w:t>
      </w:r>
      <w:proofErr w:type="gramEnd"/>
      <w:r w:rsidRPr="0070431C">
        <w:t>)</w:t>
      </w:r>
    </w:p>
    <w:p w:rsidR="00922E48" w:rsidRPr="0070431C" w:rsidRDefault="00922E48" w:rsidP="00922E48">
      <w:pPr>
        <w:pStyle w:val="a8"/>
      </w:pPr>
      <w:r w:rsidRPr="0070431C">
        <w:t xml:space="preserve">        {</w:t>
      </w:r>
    </w:p>
    <w:p w:rsidR="00922E48" w:rsidRPr="0070431C" w:rsidRDefault="00922E48" w:rsidP="00922E48">
      <w:pPr>
        <w:pStyle w:val="a8"/>
      </w:pPr>
      <w:r w:rsidRPr="0070431C">
        <w:t xml:space="preserve">            FormsAuthentication.SignOut();</w:t>
      </w:r>
    </w:p>
    <w:p w:rsidR="00922E48" w:rsidRPr="0070431C" w:rsidRDefault="00922E48" w:rsidP="00922E48">
      <w:pPr>
        <w:pStyle w:val="a8"/>
      </w:pPr>
      <w:r w:rsidRPr="0070431C">
        <w:t xml:space="preserve">            return </w:t>
      </w:r>
      <w:proofErr w:type="gramStart"/>
      <w:r w:rsidRPr="0070431C">
        <w:t>RedirectToAction(</w:t>
      </w:r>
      <w:proofErr w:type="gramEnd"/>
      <w:r w:rsidRPr="0070431C">
        <w:t>"Index", "Home");</w:t>
      </w:r>
    </w:p>
    <w:p w:rsidR="00922E48" w:rsidRPr="0070431C" w:rsidRDefault="00922E48" w:rsidP="00922E48">
      <w:pPr>
        <w:pStyle w:val="a8"/>
      </w:pPr>
      <w:r w:rsidRPr="0070431C">
        <w:t xml:space="preserve">        }</w:t>
      </w:r>
    </w:p>
    <w:p w:rsidR="00922E48" w:rsidRPr="0070431C" w:rsidRDefault="00922E48" w:rsidP="00922E48">
      <w:pPr>
        <w:pStyle w:val="a8"/>
      </w:pPr>
      <w:r w:rsidRPr="0070431C">
        <w:t xml:space="preserve">    }</w:t>
      </w:r>
    </w:p>
    <w:p w:rsidR="00922E48" w:rsidRPr="0070431C" w:rsidRDefault="00922E48" w:rsidP="00922E48">
      <w:pPr>
        <w:pStyle w:val="a8"/>
      </w:pPr>
      <w:r w:rsidRPr="0070431C">
        <w:t>}</w:t>
      </w:r>
    </w:p>
    <w:p w:rsidR="00922E48" w:rsidRPr="00524230" w:rsidRDefault="00922E48" w:rsidP="00922E48">
      <w:pPr>
        <w:pStyle w:val="a8"/>
      </w:pPr>
    </w:p>
    <w:p w:rsidR="00922E48" w:rsidRPr="00524230" w:rsidRDefault="00922E48" w:rsidP="00922E48">
      <w:pPr>
        <w:pStyle w:val="a6"/>
        <w:rPr>
          <w:lang w:val="en-US"/>
        </w:rPr>
      </w:pPr>
      <w:r>
        <w:rPr>
          <w:lang w:val="en-US"/>
        </w:rPr>
        <w:t>Manage</w:t>
      </w:r>
      <w:r w:rsidRPr="00524230">
        <w:rPr>
          <w:lang w:val="en-US"/>
        </w:rPr>
        <w:t>Controller.cs</w:t>
      </w:r>
    </w:p>
    <w:p w:rsidR="00922E48" w:rsidRDefault="00922E48" w:rsidP="00922E48">
      <w:pPr>
        <w:pStyle w:val="a8"/>
        <w:rPr>
          <w:color w:val="0000FF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>namespace TPproject.Controllers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ManageController :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Controller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UserContext userContext = new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UserContext(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WaybillContext waybillContext = new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Index(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View(userContext.GetUser(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User.Identity.Name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EditUser(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User user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userContext.User.Find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PartialView(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"EditUser", user);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return View("Index");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EditUser(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User user)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userContext.Entry(user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).State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EntityState.Modified;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userContext.SaveChanges();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RedirectToAction("AdminView");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DeleteUser(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User user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userContext.User.Find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PartialView(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"DeleteUser", user);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View("AdminView");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DeleteUser(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id, FormCollection collection)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User user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userContext.User.Find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userContext.User.Remove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(user);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userContext.SaveChanges();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RedirectToAction("AdminView");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AdminView(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userContext.User.Where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(u =&gt; u.Email == User.Identity.Name).Select(u =&gt; u.Role.Name).FirstOrDefault() == "admin")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return View(userContext.GetAllUser(userContext));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else return RedirectToAction("Index");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Authorize(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Roles = "manager")]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ManagerAddBus(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ManagerAddBus(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Bus bus)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waybillContext.Bus.Add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(bus);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WaybillList(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var waybils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waybillContext.Waybill.Include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(p =&gt; p.Bus).Include(x =&gt; x.User).Include(y =&gt; y.WaybillStatus);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waybils.ToList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CreateWaybill(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CreateWaybill(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Waybill waybill)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waybill.time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_start = DateTime.Now;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waybill.time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_end = DateTime.MaxValue;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waybill.WaybillStatusId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waybillContext.Waybill.Add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(waybill);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BusDelete(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Bus bus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waybillContext.Bus.Find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PartialView(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"BusDelete", bus);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View("Services");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BusDelete(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id, FormCollection collection)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Bus bus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waybillContext.Bus.Find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waybillContext.Bus.Remove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(bus);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BusEdit(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Bus bus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waybillContext.Bus.Find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PartialView(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"BusEdit", bus);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BusEdit(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Bus bus)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waybillContext.Entry(bus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).State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EntityState.Modified;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WaybillEdit(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 waybill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PartialView(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"WaybillEdit", waybill);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View("WaybillList");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WaybillEdit(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Waybill waybill)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waybillContext.Entry(waybill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).State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EntityState.Modified;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RedirectToAction("WaybillList");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WaybillDetails(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 waybill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return View(waybill);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WaybillDetails(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id,string command)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 waybill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command.Equals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("</w:t>
      </w:r>
      <w:r w:rsidRPr="0070431C">
        <w:rPr>
          <w:rFonts w:ascii="Courier New" w:hAnsi="Courier New" w:cs="Courier New"/>
          <w:sz w:val="20"/>
          <w:szCs w:val="20"/>
        </w:rPr>
        <w:t>Выполнен</w:t>
      </w:r>
      <w:r w:rsidRPr="00922E48">
        <w:rPr>
          <w:rFonts w:ascii="Courier New" w:hAnsi="Courier New" w:cs="Courier New"/>
          <w:sz w:val="20"/>
          <w:szCs w:val="20"/>
          <w:lang w:val="en-US"/>
        </w:rPr>
        <w:t>"))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waybill.WaybillStatusId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waybillContext.Entry(waybill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).State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EntityState.Modified;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return RedirectToAction("WaybillList");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command.Equals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("</w:t>
      </w:r>
      <w:r w:rsidRPr="0070431C">
        <w:rPr>
          <w:rFonts w:ascii="Courier New" w:hAnsi="Courier New" w:cs="Courier New"/>
          <w:sz w:val="20"/>
          <w:szCs w:val="20"/>
        </w:rPr>
        <w:t>Отклонить</w:t>
      </w:r>
      <w:r w:rsidRPr="00922E48">
        <w:rPr>
          <w:rFonts w:ascii="Courier New" w:hAnsi="Courier New" w:cs="Courier New"/>
          <w:sz w:val="20"/>
          <w:szCs w:val="20"/>
          <w:lang w:val="en-US"/>
        </w:rPr>
        <w:t>"))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waybill.WaybillStatusId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waybillContext.Entry(waybill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).State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= EntityState.Modified;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    return RedirectToAction("WaybillList");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RedirectToAction("Index");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BusList(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0431C">
        <w:rPr>
          <w:rFonts w:ascii="Courier New" w:hAnsi="Courier New" w:cs="Courier New"/>
          <w:sz w:val="20"/>
          <w:szCs w:val="20"/>
        </w:rPr>
        <w:t>{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gramStart"/>
      <w:r w:rsidRPr="0070431C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70431C">
        <w:rPr>
          <w:rFonts w:ascii="Courier New" w:hAnsi="Courier New" w:cs="Courier New"/>
          <w:sz w:val="20"/>
          <w:szCs w:val="20"/>
        </w:rPr>
        <w:t>waybillContext.Bus);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 xml:space="preserve">        }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 xml:space="preserve">        [Authorize]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DeleteWaybill(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 waybill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0431C">
        <w:rPr>
          <w:rFonts w:ascii="Courier New" w:hAnsi="Courier New" w:cs="Courier New"/>
          <w:sz w:val="20"/>
          <w:szCs w:val="20"/>
        </w:rPr>
        <w:t>if (</w:t>
      </w:r>
      <w:proofErr w:type="gramStart"/>
      <w:r w:rsidRPr="0070431C">
        <w:rPr>
          <w:rFonts w:ascii="Courier New" w:hAnsi="Courier New" w:cs="Courier New"/>
          <w:sz w:val="20"/>
          <w:szCs w:val="20"/>
        </w:rPr>
        <w:t>waybill !</w:t>
      </w:r>
      <w:proofErr w:type="gramEnd"/>
      <w:r w:rsidRPr="0070431C">
        <w:rPr>
          <w:rFonts w:ascii="Courier New" w:hAnsi="Courier New" w:cs="Courier New"/>
          <w:sz w:val="20"/>
          <w:szCs w:val="20"/>
        </w:rPr>
        <w:t>= null)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gramStart"/>
      <w:r w:rsidRPr="0070431C">
        <w:rPr>
          <w:rFonts w:ascii="Courier New" w:hAnsi="Courier New" w:cs="Courier New"/>
          <w:sz w:val="20"/>
          <w:szCs w:val="20"/>
        </w:rPr>
        <w:t>PartialView(</w:t>
      </w:r>
      <w:proofErr w:type="gramEnd"/>
      <w:r w:rsidRPr="0070431C">
        <w:rPr>
          <w:rFonts w:ascii="Courier New" w:hAnsi="Courier New" w:cs="Courier New"/>
          <w:sz w:val="20"/>
          <w:szCs w:val="20"/>
        </w:rPr>
        <w:t>"DeleteWaybill", waybill);</w:t>
      </w:r>
    </w:p>
    <w:p w:rsidR="00922E48" w:rsidRPr="002C7C23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 xml:space="preserve">            </w:t>
      </w:r>
      <w:r w:rsidRPr="002C7C23">
        <w:rPr>
          <w:rFonts w:ascii="Courier New" w:hAnsi="Courier New" w:cs="Courier New"/>
          <w:sz w:val="20"/>
          <w:szCs w:val="20"/>
        </w:rPr>
        <w:t>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View("WaybillList");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[HttpPost]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public ActionResult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DeleteWaybill(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int id, FormCollection collection)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Waybill waybill =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waybillContext.Waybill.Find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(id);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 !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22E48">
        <w:rPr>
          <w:rFonts w:ascii="Courier New" w:hAnsi="Courier New" w:cs="Courier New"/>
          <w:sz w:val="20"/>
          <w:szCs w:val="20"/>
          <w:lang w:val="en-US"/>
        </w:rPr>
        <w:t>waybillContext.Waybill.Remove</w:t>
      </w:r>
      <w:proofErr w:type="gramEnd"/>
      <w:r w:rsidRPr="00922E48">
        <w:rPr>
          <w:rFonts w:ascii="Courier New" w:hAnsi="Courier New" w:cs="Courier New"/>
          <w:sz w:val="20"/>
          <w:szCs w:val="20"/>
          <w:lang w:val="en-US"/>
        </w:rPr>
        <w:t>(waybill);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    waybillContext.SaveChanges();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22E48" w:rsidRPr="00922E48" w:rsidRDefault="00922E48" w:rsidP="00922E48">
      <w:pPr>
        <w:rPr>
          <w:rFonts w:ascii="Courier New" w:hAnsi="Courier New" w:cs="Courier New"/>
          <w:sz w:val="20"/>
          <w:szCs w:val="20"/>
          <w:lang w:val="en-US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    return RedirectToAction("WaybillList");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922E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0431C">
        <w:rPr>
          <w:rFonts w:ascii="Courier New" w:hAnsi="Courier New" w:cs="Courier New"/>
          <w:sz w:val="20"/>
          <w:szCs w:val="20"/>
        </w:rPr>
        <w:t>}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 xml:space="preserve">    }</w:t>
      </w:r>
    </w:p>
    <w:p w:rsidR="00922E48" w:rsidRPr="0070431C" w:rsidRDefault="00922E48" w:rsidP="00922E48">
      <w:pPr>
        <w:rPr>
          <w:rFonts w:ascii="Courier New" w:hAnsi="Courier New" w:cs="Courier New"/>
          <w:sz w:val="20"/>
          <w:szCs w:val="20"/>
        </w:rPr>
      </w:pPr>
      <w:r w:rsidRPr="0070431C">
        <w:rPr>
          <w:rFonts w:ascii="Courier New" w:hAnsi="Courier New" w:cs="Courier New"/>
          <w:sz w:val="20"/>
          <w:szCs w:val="20"/>
        </w:rPr>
        <w:t>}</w:t>
      </w:r>
    </w:p>
    <w:p w:rsidR="00922E48" w:rsidRDefault="00922E48" w:rsidP="00922E48"/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AdminView.cshtml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IEnumerable&lt;TPproject.Models.User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"AdminView"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сотрудников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border-</w:t>
      </w:r>
      <w:proofErr w:type="gramStart"/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collapse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separate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border-style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outset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border-spacing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RoleID: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item.RoleID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Email: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item.Email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Пароль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item.Password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item.FirstName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item.LastName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item.PhoneNumber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"DeleteUser"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item.Id },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"viewDialog"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data_dialog_title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"Изменить"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item.Id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"viewDialog"</w:t>
      </w:r>
      <w:r>
        <w:rPr>
          <w:rFonts w:ascii="Consolas" w:hAnsi="Consolas" w:cs="Consolas"/>
          <w:color w:val="000000"/>
          <w:sz w:val="19"/>
          <w:szCs w:val="19"/>
        </w:rPr>
        <w:t xml:space="preserve">, data_dialog_title = </w:t>
      </w:r>
      <w:r>
        <w:rPr>
          <w:rFonts w:ascii="Consolas" w:hAnsi="Consolas" w:cs="Consolas"/>
          <w:color w:val="A31515"/>
          <w:sz w:val="19"/>
          <w:szCs w:val="19"/>
        </w:rPr>
        <w:t>"Изменение данных пользователя"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"~/Content/themes/base/jquery-ui.css"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="text/css"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"~/Scripts/jquery-1.12.4.min.js"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="text/javascript"&gt;&lt;/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"~/Scripts/jquery-ui-1.12.1.min.js"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="text/javascript"&gt;&lt;/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$(document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$.ajaxSetup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cache: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proofErr w:type="gramStart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".viewDialog</w:t>
      </w:r>
      <w:proofErr w:type="gramEnd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(e)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e.preventDefault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$(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"&lt;div&gt;&lt;/div&gt;"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.addClass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.appendTo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"body"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.dialog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title: $(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).attr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"data-dialog-title"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close: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$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).remove() },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modal: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.href);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BusDelete.cshtml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TPproject.Models.Bus</w:t>
      </w:r>
      <w:proofErr w:type="gramEnd"/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"BusEdit"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уверены, что хотите удалить эти данные?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model.name_bus)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_bus)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model.color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_bus)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"VIN-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Html.DisplayFor(model =&gt; model.vin_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bus)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="form-actions no-color"&gt;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BusEdit.cshtml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TPproject.Models.Bus</w:t>
      </w:r>
      <w:proofErr w:type="gramEnd"/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"BusEdit"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Html.HiddenFor(model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model.name_bus,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model.name_bus,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htmlAttributes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model.name_bus,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model.color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model.color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model.color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model.vin_bus,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"VIN-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model.vin_bus,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htmlAttributes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model.vin_bus,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BusList.cshtml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IEnumerable&lt;TPproject.Models.Bus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ViewBag.Title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"BusList"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Автобусы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Html.DisplayName(</w:t>
      </w:r>
      <w:r>
        <w:rPr>
          <w:rFonts w:ascii="Consolas" w:hAnsi="Consolas" w:cs="Consolas"/>
          <w:color w:val="A31515"/>
          <w:sz w:val="19"/>
          <w:szCs w:val="19"/>
        </w:rPr>
        <w:t>"Название автобуса"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"VIN-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item.name_bus)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_bus)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Html.DisplayFor(modelItem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item.color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_bus)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item.vin_bus)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"BusEdit"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item.Id },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"viewDialog"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data_dialog_title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автобуса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"BusDelete"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item.Id },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"viewDialog"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data_dialog_title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автобуса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"~/Content/themes/base/jquery-ui.css"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="text/css"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"~/Scripts/jquery-1.12.4.min.js"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="text/javascript"&gt;&lt;/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"~/Scripts/jquery-ui-1.12.1.min.js"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="text/javascript"&gt;&lt;/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$(document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).ready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$.ajaxSetup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cache: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</w:t>
      </w:r>
      <w:proofErr w:type="gramStart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".viewDialog</w:t>
      </w:r>
      <w:proofErr w:type="gramEnd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(e)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e.preventDefault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"&lt;div&gt;&lt;/div&gt;"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.addClass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.appendTo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"body"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.dialog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title: $(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).attr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"data-dialog-title"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$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).remove() },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modal: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.href);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CreateWaybill.cshtml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TPproject.Models.Waybill</w:t>
      </w:r>
      <w:proofErr w:type="gramEnd"/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"CreateWaybill"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Оформление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путевого листа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Водителя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Автобуса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Создать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DeleteUser.cshtml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TPproject.Models.User</w:t>
      </w:r>
      <w:proofErr w:type="gramEnd"/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"DeleteUser"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действительно хотите удалить сотрудника?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DeleteWaybill.cshtml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TPproject.Models.Waybill</w:t>
      </w:r>
      <w:proofErr w:type="gramEnd"/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"DeleteWaybill"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Вы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уверены, что хотите удалить этот путевой лист?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Автобус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Водитель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начала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_start)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конца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_end)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model.WaybillStatusId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="form-actions no-color"&gt;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22E48" w:rsidRDefault="00922E48" w:rsidP="00922E4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EditUser.cshtml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TPproject.Models.User</w:t>
      </w:r>
      <w:proofErr w:type="gramEnd"/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"EditUser"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100%"&gt;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List&lt;SelectListItem&gt; Role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List&lt;SelectListItem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Role.Add(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Text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Role.Add(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Text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"Dispatcher"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Role.Add(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Text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Role.Add(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SelectListItem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Text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"Driver"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Value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model.PhoneNumber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model.PhoneNumber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model.PhoneNumber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model.RoleID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Html.DropDownList(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"RoleID</w:t>
      </w:r>
      <w:proofErr w:type="gramStart"/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,Role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>model.RoleID</w:t>
      </w:r>
      <w:proofErr w:type="gramEnd"/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922E48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922E48" w:rsidRP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22E4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E4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2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2E48" w:rsidRDefault="00922E48" w:rsidP="00922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48" w:rsidRDefault="00922E48" w:rsidP="00922E48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922E48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Index.cshtml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TPproject.Models.User</w:t>
      </w:r>
      <w:proofErr w:type="gramEnd"/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Личный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Html.DisplayNameFor(model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Html.DisplayNameFor(model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Html.DisplayNameFor(model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Html.DisplayNameFor(model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Html.DisplayNameFor(model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model.PhoneNumber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model.PhoneNumber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"Список сотрудников"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"AdminView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"Register"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"Account</w:t>
      </w:r>
      <w:proofErr w:type="gramStart"/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автобуса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"ManagerAddBus</w:t>
      </w:r>
      <w:proofErr w:type="gramStart"/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автобусов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"BusList"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</w:t>
      </w:r>
      <w:proofErr w:type="gramStart"/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"dispatcher"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Создание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путевого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"CreateWaybill"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</w:t>
      </w:r>
      <w:proofErr w:type="gramStart"/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путевых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листов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"WaybillList"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</w:t>
      </w:r>
      <w:proofErr w:type="gramStart"/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автобусов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"BusList"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</w:t>
      </w:r>
      <w:proofErr w:type="gramStart"/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"driver"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путевых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листов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"WaybillList"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</w:t>
      </w:r>
      <w:proofErr w:type="gramStart"/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ManagerAddBus.cshtml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TPproject.Models.Bus</w:t>
      </w:r>
      <w:proofErr w:type="gramEnd"/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"ManagerAddBus"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автобуса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 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model.name_bus,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model.name_bus,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htmlAttributes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model.name_bus,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model.color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model.color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model.color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model.vin_bus,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"VIN-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model.vin_bus,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htmlAttributes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model.vin_bus,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WaybillDetails.cshtml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TPproject.Models.Waybill</w:t>
      </w:r>
      <w:proofErr w:type="gramEnd"/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"WaybillDetails"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путевого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листа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model.WaybillStatusId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Html.DisplayName(</w:t>
      </w:r>
      <w:r>
        <w:rPr>
          <w:rFonts w:ascii="Consolas" w:hAnsi="Consolas" w:cs="Consolas"/>
          <w:color w:val="A31515"/>
          <w:sz w:val="19"/>
          <w:szCs w:val="19"/>
        </w:rPr>
        <w:t>"ID Автобуса"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Html.DisplayName(</w:t>
      </w:r>
      <w:r>
        <w:rPr>
          <w:rFonts w:ascii="Consolas" w:hAnsi="Consolas" w:cs="Consolas"/>
          <w:color w:val="A31515"/>
          <w:sz w:val="19"/>
          <w:szCs w:val="19"/>
        </w:rPr>
        <w:t>"ID Водителя"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Html.DisplayName(</w:t>
      </w:r>
      <w:r>
        <w:rPr>
          <w:rFonts w:ascii="Consolas" w:hAnsi="Consolas" w:cs="Consolas"/>
          <w:color w:val="A31515"/>
          <w:sz w:val="19"/>
          <w:szCs w:val="19"/>
        </w:rPr>
        <w:t>"Время начала"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_start)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Html.DisplayName(</w:t>
      </w:r>
      <w:r>
        <w:rPr>
          <w:rFonts w:ascii="Consolas" w:hAnsi="Consolas" w:cs="Consolas"/>
          <w:color w:val="A31515"/>
          <w:sz w:val="19"/>
          <w:szCs w:val="19"/>
        </w:rPr>
        <w:t>"Время конца"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Html.DisplayFor(model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_end)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="command"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Выполнен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="command"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Отклонить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"WaybillList"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WaybillEdit.cshtml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TPproject.Models.Waybill</w:t>
      </w:r>
      <w:proofErr w:type="gramEnd"/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"WaybillEdit"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@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Html.HiddenFor(model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Водителя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model.UserId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Автобуса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model.BusId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_start,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_start,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_start,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Html.LabelFor(model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_end,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конца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htmlAttributes: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Html.EditorFor(model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_end,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model.time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_end,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Html.HiddenFor(model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model.WaybillStatusId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Html.HiddenFor(model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model.WaybillStatusId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Html.ValidationMessageFor(model =&gt;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model.WaybillStatusId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</w:p>
    <w:p w:rsid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WaybillList.cshtml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IEnumerable&lt;TPproject.Models.Waybill&gt;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"WaybillList"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Путевые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листы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"dispatcher"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путевой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"CreateWaybill"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"Manage"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Html.DisplayName(</w:t>
      </w:r>
      <w:r>
        <w:rPr>
          <w:rFonts w:ascii="Consolas" w:hAnsi="Consolas" w:cs="Consolas"/>
          <w:color w:val="A31515"/>
          <w:sz w:val="19"/>
          <w:szCs w:val="19"/>
        </w:rPr>
        <w:t>"Номер путевого листа"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автобуса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Водитель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конца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Html.DisplayName(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item.Id)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item.Bus.number_bus)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item.User.LastName)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item.time_start)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item.time_end)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Html.DisplayFor(modelItem =&gt; item.WaybillStatus.Name)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(User.IsInRole(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"dispatcher"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"DeleteWaybill"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item.Id },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"viewDialog"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data_dialog_title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"WaybillEdit"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item.Id },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"viewDialog"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data_dialog_title =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путевого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листа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(User.IsInRole(</w:t>
      </w:r>
      <w:r>
        <w:rPr>
          <w:rFonts w:ascii="Consolas" w:hAnsi="Consolas" w:cs="Consolas"/>
          <w:color w:val="A31515"/>
          <w:sz w:val="19"/>
          <w:szCs w:val="19"/>
        </w:rPr>
        <w:t>"driver"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"WaybillDetails"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{ id</w:t>
      </w:r>
      <w:proofErr w:type="gramEnd"/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item.Id })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"~/Content/themes/base/jquery-ui.css"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="text/css"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"~/Scripts/jquery-1.12.4.min.js"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="text/javascript"&gt;&lt;/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2708F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Url.Content(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"~/Scripts/jquery-ui-1.12.1.min.js"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'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8F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="text/javascript"&gt;&lt;/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8F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$(document).ready(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$.ajaxSetup({ cache: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".viewDialog"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(e) 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e.preventDefault();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"&lt;div&gt;&lt;/div&gt;"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.addClass(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.appendTo(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"body"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.dialog({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title: $(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).attr(</w:t>
      </w:r>
      <w:r w:rsidRPr="002708F0">
        <w:rPr>
          <w:rFonts w:ascii="Consolas" w:hAnsi="Consolas" w:cs="Consolas"/>
          <w:color w:val="A31515"/>
          <w:sz w:val="19"/>
          <w:szCs w:val="19"/>
          <w:lang w:val="en-US"/>
        </w:rPr>
        <w:t>"data-dialog-title"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close: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$(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>).remove() },</w:t>
      </w:r>
    </w:p>
    <w:p w:rsidR="002708F0" w:rsidRP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modal: </w:t>
      </w:r>
      <w:r w:rsidRPr="002708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8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.href);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708F0" w:rsidRDefault="002708F0" w:rsidP="00270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708F0" w:rsidRPr="002708F0" w:rsidRDefault="002708F0" w:rsidP="002708F0">
      <w:pPr>
        <w:rPr>
          <w:rFonts w:ascii="Times New Roman" w:hAnsi="Times New Roman" w:cs="Times New Roman"/>
          <w:sz w:val="24"/>
          <w:lang w:val="en-US"/>
        </w:rPr>
      </w:pPr>
      <w:bookmarkStart w:id="10" w:name="_GoBack"/>
      <w:bookmarkEnd w:id="10"/>
    </w:p>
    <w:sectPr w:rsidR="002708F0" w:rsidRPr="0027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CC8"/>
    <w:multiLevelType w:val="hybridMultilevel"/>
    <w:tmpl w:val="B57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2FFF"/>
    <w:multiLevelType w:val="hybridMultilevel"/>
    <w:tmpl w:val="20826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709"/>
    <w:multiLevelType w:val="hybridMultilevel"/>
    <w:tmpl w:val="4122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233E2"/>
    <w:multiLevelType w:val="hybridMultilevel"/>
    <w:tmpl w:val="91C47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C47"/>
    <w:multiLevelType w:val="hybridMultilevel"/>
    <w:tmpl w:val="A35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32111"/>
    <w:multiLevelType w:val="hybridMultilevel"/>
    <w:tmpl w:val="C5D0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4BE2"/>
    <w:multiLevelType w:val="hybridMultilevel"/>
    <w:tmpl w:val="A308E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E35D7"/>
    <w:multiLevelType w:val="hybridMultilevel"/>
    <w:tmpl w:val="13F4F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93D0F"/>
    <w:multiLevelType w:val="hybridMultilevel"/>
    <w:tmpl w:val="046CE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37DA"/>
    <w:multiLevelType w:val="hybridMultilevel"/>
    <w:tmpl w:val="E1D8B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85D92"/>
    <w:multiLevelType w:val="hybridMultilevel"/>
    <w:tmpl w:val="CF5A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94268"/>
    <w:multiLevelType w:val="hybridMultilevel"/>
    <w:tmpl w:val="9B96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637"/>
    <w:multiLevelType w:val="hybridMultilevel"/>
    <w:tmpl w:val="61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 Сонин">
    <w15:presenceInfo w15:providerId="Windows Live" w15:userId="4771075257bb5f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D2"/>
    <w:rsid w:val="00076E2C"/>
    <w:rsid w:val="002708F0"/>
    <w:rsid w:val="00382D1B"/>
    <w:rsid w:val="00414FA6"/>
    <w:rsid w:val="00426609"/>
    <w:rsid w:val="00543C47"/>
    <w:rsid w:val="00565AEE"/>
    <w:rsid w:val="00651EBD"/>
    <w:rsid w:val="006A0F11"/>
    <w:rsid w:val="006A1F6D"/>
    <w:rsid w:val="006B28C0"/>
    <w:rsid w:val="006D1B64"/>
    <w:rsid w:val="007B263C"/>
    <w:rsid w:val="007B5F65"/>
    <w:rsid w:val="00922E48"/>
    <w:rsid w:val="00A75B7D"/>
    <w:rsid w:val="00AC53F0"/>
    <w:rsid w:val="00BD3A4A"/>
    <w:rsid w:val="00BD7BF4"/>
    <w:rsid w:val="00C06A96"/>
    <w:rsid w:val="00C861B5"/>
    <w:rsid w:val="00D04CAE"/>
    <w:rsid w:val="00D663D2"/>
    <w:rsid w:val="00DA0777"/>
    <w:rsid w:val="00E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3D58"/>
  <w15:chartTrackingRefBased/>
  <w15:docId w15:val="{3D8D685C-D3C5-42D8-8188-FA66A05C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6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2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2E48"/>
    <w:rPr>
      <w:rFonts w:ascii="Segoe UI" w:hAnsi="Segoe UI" w:cs="Segoe UI"/>
      <w:sz w:val="18"/>
      <w:szCs w:val="18"/>
    </w:rPr>
  </w:style>
  <w:style w:type="paragraph" w:customStyle="1" w:styleId="a6">
    <w:name w:val="Простой текст"/>
    <w:basedOn w:val="a"/>
    <w:link w:val="a7"/>
    <w:qFormat/>
    <w:rsid w:val="00922E48"/>
    <w:pPr>
      <w:tabs>
        <w:tab w:val="left" w:pos="1701"/>
      </w:tabs>
      <w:spacing w:after="0" w:line="360" w:lineRule="auto"/>
      <w:ind w:left="142" w:right="142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ростой текст Знак"/>
    <w:basedOn w:val="a0"/>
    <w:link w:val="a6"/>
    <w:rsid w:val="00922E48"/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код"/>
    <w:basedOn w:val="a"/>
    <w:link w:val="a9"/>
    <w:qFormat/>
    <w:rsid w:val="00922E48"/>
    <w:pPr>
      <w:tabs>
        <w:tab w:val="left" w:pos="1134"/>
      </w:tabs>
      <w:autoSpaceDE w:val="0"/>
      <w:autoSpaceDN w:val="0"/>
      <w:adjustRightInd w:val="0"/>
      <w:spacing w:after="0" w:line="240" w:lineRule="auto"/>
      <w:ind w:left="142" w:firstLine="709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9">
    <w:name w:val="код Знак"/>
    <w:basedOn w:val="a0"/>
    <w:link w:val="a8"/>
    <w:rsid w:val="00922E48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styleId="aa">
    <w:name w:val="Intense Emphasis"/>
    <w:basedOn w:val="a0"/>
    <w:uiPriority w:val="21"/>
    <w:qFormat/>
    <w:rsid w:val="00922E4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110DB-E8D5-406C-8B7C-CAF7DA7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35</Pages>
  <Words>7468</Words>
  <Characters>42573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Сонин</dc:creator>
  <cp:keywords/>
  <dc:description/>
  <cp:lastModifiedBy>Александр Сонин</cp:lastModifiedBy>
  <cp:revision>12</cp:revision>
  <dcterms:created xsi:type="dcterms:W3CDTF">2018-09-22T08:55:00Z</dcterms:created>
  <dcterms:modified xsi:type="dcterms:W3CDTF">2019-01-09T06:20:00Z</dcterms:modified>
</cp:coreProperties>
</file>